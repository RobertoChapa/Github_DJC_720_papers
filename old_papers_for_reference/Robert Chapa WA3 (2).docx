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11FFC" w14:textId="77777777" w:rsidR="006F75B2" w:rsidRDefault="006F75B2" w:rsidP="006F75B2">
      <w:pPr>
        <w:widowControl w:val="0"/>
        <w:tabs>
          <w:tab w:val="left" w:pos="10530"/>
        </w:tabs>
        <w:autoSpaceDE w:val="0"/>
        <w:autoSpaceDN w:val="0"/>
        <w:jc w:val="center"/>
        <w:rPr>
          <w:rFonts w:ascii="Times New Roman" w:hAnsi="Times New Roman" w:cs="Times New Roman"/>
        </w:rPr>
      </w:pPr>
    </w:p>
    <w:p w14:paraId="79EC2BD8" w14:textId="77777777" w:rsidR="006F75B2" w:rsidRDefault="008E6B7E" w:rsidP="006F75B2">
      <w:pPr>
        <w:widowControl w:val="0"/>
        <w:tabs>
          <w:tab w:val="left" w:pos="10530"/>
        </w:tabs>
        <w:autoSpaceDE w:val="0"/>
        <w:autoSpaceDN w:val="0"/>
        <w:jc w:val="center"/>
        <w:rPr>
          <w:rFonts w:ascii="Times New Roman" w:hAnsi="Times New Roman" w:cs="Times New Roman"/>
        </w:rPr>
      </w:pPr>
      <w:r>
        <w:rPr>
          <w:rStyle w:val="CommentReference"/>
        </w:rPr>
        <w:commentReference w:id="0"/>
      </w:r>
    </w:p>
    <w:p w14:paraId="664B1B01" w14:textId="57F4D60F" w:rsidR="006F75B2" w:rsidRPr="00AB33F6" w:rsidRDefault="006F75B2" w:rsidP="006F75B2">
      <w:pPr>
        <w:widowControl w:val="0"/>
        <w:tabs>
          <w:tab w:val="left" w:pos="10530"/>
        </w:tabs>
        <w:autoSpaceDE w:val="0"/>
        <w:autoSpaceDN w:val="0"/>
        <w:jc w:val="center"/>
        <w:rPr>
          <w:rFonts w:ascii="Times New Roman" w:eastAsia="Times New Roman" w:hAnsi="Times New Roman" w:cs="Times New Roman"/>
          <w:b/>
          <w:bCs/>
          <w:sz w:val="24"/>
          <w:szCs w:val="24"/>
        </w:rPr>
      </w:pPr>
      <w:r w:rsidRPr="00AB33F6">
        <w:rPr>
          <w:rFonts w:ascii="Times New Roman" w:hAnsi="Times New Roman" w:cs="Times New Roman"/>
          <w:sz w:val="24"/>
          <w:szCs w:val="24"/>
        </w:rPr>
        <w:t xml:space="preserve">DCJ 720 </w:t>
      </w:r>
      <w:r w:rsidR="006A40AD">
        <w:rPr>
          <w:rFonts w:ascii="Times New Roman" w:hAnsi="Times New Roman" w:cs="Times New Roman"/>
          <w:sz w:val="24"/>
          <w:szCs w:val="24"/>
        </w:rPr>
        <w:t>Written</w:t>
      </w:r>
      <w:r w:rsidRPr="00AB33F6">
        <w:rPr>
          <w:rFonts w:ascii="Times New Roman" w:hAnsi="Times New Roman" w:cs="Times New Roman"/>
          <w:sz w:val="24"/>
          <w:szCs w:val="24"/>
        </w:rPr>
        <w:t xml:space="preserve"> 3: </w:t>
      </w:r>
      <w:r w:rsidR="006A40AD">
        <w:rPr>
          <w:rFonts w:ascii="Times New Roman" w:hAnsi="Times New Roman" w:cs="Times New Roman"/>
          <w:sz w:val="24"/>
          <w:szCs w:val="24"/>
        </w:rPr>
        <w:t>Semi-Structured Interview Questions</w:t>
      </w:r>
    </w:p>
    <w:p w14:paraId="6A57F1F7" w14:textId="77777777" w:rsidR="006F75B2" w:rsidRPr="00AB33F6" w:rsidRDefault="006F75B2" w:rsidP="006F75B2">
      <w:pPr>
        <w:widowControl w:val="0"/>
        <w:autoSpaceDE w:val="0"/>
        <w:autoSpaceDN w:val="0"/>
        <w:ind w:right="30"/>
        <w:jc w:val="center"/>
        <w:rPr>
          <w:rFonts w:ascii="Times New Roman" w:eastAsia="Times New Roman" w:hAnsi="Times New Roman" w:cs="Times New Roman"/>
          <w:sz w:val="24"/>
          <w:szCs w:val="24"/>
        </w:rPr>
      </w:pPr>
      <w:r w:rsidRPr="00AB33F6">
        <w:rPr>
          <w:rFonts w:ascii="Times New Roman" w:eastAsia="Times New Roman" w:hAnsi="Times New Roman" w:cs="Times New Roman"/>
          <w:sz w:val="24"/>
          <w:szCs w:val="24"/>
        </w:rPr>
        <w:t>Robert Chapa</w:t>
      </w:r>
    </w:p>
    <w:p w14:paraId="4AEA938E" w14:textId="77777777" w:rsidR="006F75B2" w:rsidRPr="00AB33F6" w:rsidRDefault="006F75B2" w:rsidP="006F75B2">
      <w:pPr>
        <w:widowControl w:val="0"/>
        <w:autoSpaceDE w:val="0"/>
        <w:autoSpaceDN w:val="0"/>
        <w:ind w:right="30"/>
        <w:jc w:val="center"/>
        <w:rPr>
          <w:rFonts w:ascii="Times New Roman" w:eastAsia="Times New Roman" w:hAnsi="Times New Roman" w:cs="Times New Roman"/>
          <w:sz w:val="24"/>
          <w:szCs w:val="24"/>
          <w:bdr w:val="none" w:sz="0" w:space="0" w:color="auto" w:frame="1"/>
        </w:rPr>
      </w:pPr>
      <w:r w:rsidRPr="00AB33F6">
        <w:rPr>
          <w:rFonts w:ascii="Times New Roman" w:eastAsia="Times New Roman" w:hAnsi="Times New Roman" w:cs="Times New Roman"/>
          <w:sz w:val="24"/>
          <w:szCs w:val="24"/>
          <w:bdr w:val="none" w:sz="0" w:space="0" w:color="auto" w:frame="1"/>
        </w:rPr>
        <w:t>Saint Leo University</w:t>
      </w:r>
    </w:p>
    <w:p w14:paraId="242B8DF9" w14:textId="77777777" w:rsidR="006F75B2" w:rsidRPr="00AB33F6" w:rsidRDefault="006F75B2" w:rsidP="006F75B2">
      <w:pPr>
        <w:widowControl w:val="0"/>
        <w:autoSpaceDE w:val="0"/>
        <w:autoSpaceDN w:val="0"/>
        <w:ind w:right="30"/>
        <w:jc w:val="center"/>
        <w:rPr>
          <w:rFonts w:ascii="Times New Roman" w:eastAsia="Times New Roman" w:hAnsi="Times New Roman" w:cs="Times New Roman"/>
          <w:sz w:val="24"/>
          <w:szCs w:val="24"/>
          <w:bdr w:val="none" w:sz="0" w:space="0" w:color="auto" w:frame="1"/>
        </w:rPr>
      </w:pPr>
      <w:r w:rsidRPr="00AB33F6">
        <w:rPr>
          <w:rFonts w:ascii="Times New Roman" w:eastAsia="Times New Roman" w:hAnsi="Times New Roman" w:cs="Times New Roman"/>
          <w:sz w:val="24"/>
          <w:szCs w:val="24"/>
          <w:bdr w:val="none" w:sz="0" w:space="0" w:color="auto" w:frame="1"/>
        </w:rPr>
        <w:t>Dr. Cheri Chambers</w:t>
      </w:r>
    </w:p>
    <w:p w14:paraId="35F245B3" w14:textId="3C15F094" w:rsidR="006F75B2" w:rsidRPr="00AB33F6" w:rsidRDefault="007F7982" w:rsidP="006F75B2">
      <w:pPr>
        <w:widowControl w:val="0"/>
        <w:autoSpaceDE w:val="0"/>
        <w:autoSpaceDN w:val="0"/>
        <w:ind w:right="30"/>
        <w:jc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April</w:t>
      </w:r>
      <w:r w:rsidR="006F75B2" w:rsidRPr="00AB33F6">
        <w:rPr>
          <w:rFonts w:ascii="Times New Roman" w:eastAsia="Times New Roman" w:hAnsi="Times New Roman" w:cs="Times New Roman"/>
          <w:sz w:val="24"/>
          <w:szCs w:val="24"/>
          <w:bdr w:val="none" w:sz="0" w:space="0" w:color="auto" w:frame="1"/>
        </w:rPr>
        <w:t xml:space="preserve"> </w:t>
      </w:r>
      <w:r w:rsidR="00594F79">
        <w:rPr>
          <w:rFonts w:ascii="Times New Roman" w:eastAsia="Times New Roman" w:hAnsi="Times New Roman" w:cs="Times New Roman"/>
          <w:sz w:val="24"/>
          <w:szCs w:val="24"/>
          <w:bdr w:val="none" w:sz="0" w:space="0" w:color="auto" w:frame="1"/>
        </w:rPr>
        <w:t>4th</w:t>
      </w:r>
      <w:r w:rsidR="006F75B2" w:rsidRPr="00AB33F6">
        <w:rPr>
          <w:rFonts w:ascii="Times New Roman" w:eastAsia="Times New Roman" w:hAnsi="Times New Roman" w:cs="Times New Roman"/>
          <w:sz w:val="24"/>
          <w:szCs w:val="24"/>
          <w:bdr w:val="none" w:sz="0" w:space="0" w:color="auto" w:frame="1"/>
        </w:rPr>
        <w:t>, 2022</w:t>
      </w:r>
    </w:p>
    <w:p w14:paraId="6229FC93" w14:textId="7FCB78ED" w:rsidR="006F75B2" w:rsidRDefault="006F75B2" w:rsidP="006F75B2">
      <w:pPr>
        <w:widowControl w:val="0"/>
        <w:autoSpaceDE w:val="0"/>
        <w:autoSpaceDN w:val="0"/>
        <w:ind w:right="30"/>
        <w:jc w:val="center"/>
        <w:rPr>
          <w:rFonts w:ascii="Times New Roman" w:eastAsia="Times New Roman" w:hAnsi="Times New Roman" w:cs="Times New Roman"/>
          <w:sz w:val="24"/>
          <w:szCs w:val="24"/>
          <w:bdr w:val="none" w:sz="0" w:space="0" w:color="auto" w:frame="1"/>
        </w:rPr>
      </w:pPr>
    </w:p>
    <w:p w14:paraId="3BEB2105" w14:textId="77777777" w:rsidR="006F75B2" w:rsidRDefault="006F75B2" w:rsidP="006F75B2">
      <w:pPr>
        <w:widowControl w:val="0"/>
        <w:autoSpaceDE w:val="0"/>
        <w:autoSpaceDN w:val="0"/>
        <w:ind w:right="30"/>
        <w:jc w:val="center"/>
        <w:rPr>
          <w:rFonts w:ascii="Times New Roman" w:eastAsia="Times New Roman" w:hAnsi="Times New Roman" w:cs="Times New Roman"/>
          <w:sz w:val="24"/>
          <w:szCs w:val="24"/>
          <w:bdr w:val="none" w:sz="0" w:space="0" w:color="auto" w:frame="1"/>
        </w:rPr>
      </w:pPr>
    </w:p>
    <w:p w14:paraId="3F45EE49" w14:textId="77B02B4E" w:rsidR="006F75B2" w:rsidRPr="00AB33F6" w:rsidRDefault="006F75B2">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br w:type="page"/>
      </w:r>
    </w:p>
    <w:p w14:paraId="7D36F181" w14:textId="66C4DD6E" w:rsidR="00473797" w:rsidRDefault="00E56532" w:rsidP="00694279">
      <w:pPr>
        <w:contextualSpacing/>
        <w:jc w:val="center"/>
        <w:rPr>
          <w:rFonts w:ascii="Times New Roman" w:hAnsi="Times New Roman" w:cs="Times New Roman"/>
          <w:b/>
          <w:bCs/>
          <w:sz w:val="24"/>
          <w:szCs w:val="24"/>
        </w:rPr>
      </w:pPr>
      <w:r w:rsidRPr="00694279">
        <w:rPr>
          <w:rFonts w:ascii="Times New Roman" w:hAnsi="Times New Roman" w:cs="Times New Roman"/>
          <w:b/>
          <w:bCs/>
          <w:sz w:val="24"/>
          <w:szCs w:val="24"/>
        </w:rPr>
        <w:lastRenderedPageBreak/>
        <w:t>Semi-structured cybersecurity questions:</w:t>
      </w:r>
    </w:p>
    <w:p w14:paraId="296FB8F4" w14:textId="08BD1F3C" w:rsidR="006A40AD" w:rsidRDefault="006A40AD" w:rsidP="006A40AD">
      <w:pPr>
        <w:contextualSpacing/>
        <w:rPr>
          <w:rFonts w:ascii="Times New Roman" w:hAnsi="Times New Roman" w:cs="Times New Roman"/>
          <w:sz w:val="24"/>
          <w:szCs w:val="24"/>
        </w:rPr>
      </w:pPr>
      <w:r>
        <w:rPr>
          <w:rFonts w:ascii="Times New Roman" w:hAnsi="Times New Roman" w:cs="Times New Roman"/>
          <w:sz w:val="24"/>
          <w:szCs w:val="24"/>
        </w:rPr>
        <w:t xml:space="preserve">Topic: </w:t>
      </w:r>
      <w:r w:rsidR="0032779D">
        <w:rPr>
          <w:rFonts w:ascii="Times New Roman" w:hAnsi="Times New Roman" w:cs="Times New Roman"/>
          <w:sz w:val="24"/>
          <w:szCs w:val="24"/>
        </w:rPr>
        <w:t>Organizational perceptions of cybersecurity</w:t>
      </w:r>
    </w:p>
    <w:p w14:paraId="07FE8AF1" w14:textId="6A5CE43E" w:rsidR="00836BB8" w:rsidRPr="006A40AD" w:rsidRDefault="00836BB8" w:rsidP="006A40AD">
      <w:pPr>
        <w:contextualSpacing/>
        <w:rPr>
          <w:rFonts w:ascii="Times New Roman" w:hAnsi="Times New Roman" w:cs="Times New Roman"/>
          <w:sz w:val="24"/>
          <w:szCs w:val="24"/>
        </w:rPr>
      </w:pPr>
      <w:r>
        <w:rPr>
          <w:rFonts w:ascii="Times New Roman" w:hAnsi="Times New Roman" w:cs="Times New Roman"/>
          <w:sz w:val="24"/>
          <w:szCs w:val="24"/>
        </w:rPr>
        <w:t>Interview subject: Cybersecurity professional employed at a local college</w:t>
      </w:r>
    </w:p>
    <w:p w14:paraId="44A2F961" w14:textId="6B4451EC" w:rsidR="00386EBF" w:rsidRDefault="00386EBF" w:rsidP="00E565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Why did you choose the occupation of </w:t>
      </w:r>
      <w:del w:id="1" w:author="Dr. Chambers" w:date="2022-04-07T13:46:00Z">
        <w:r w:rsidDel="00D90004">
          <w:rPr>
            <w:rFonts w:ascii="Times New Roman" w:hAnsi="Times New Roman" w:cs="Times New Roman"/>
            <w:sz w:val="24"/>
            <w:szCs w:val="24"/>
          </w:rPr>
          <w:delText xml:space="preserve">Cybersecurity </w:delText>
        </w:r>
      </w:del>
      <w:ins w:id="2" w:author="Dr. Chambers" w:date="2022-04-07T13:46:00Z">
        <w:r w:rsidR="00D90004">
          <w:rPr>
            <w:rFonts w:ascii="Times New Roman" w:hAnsi="Times New Roman" w:cs="Times New Roman"/>
            <w:sz w:val="24"/>
            <w:szCs w:val="24"/>
          </w:rPr>
          <w:t>c</w:t>
        </w:r>
        <w:r w:rsidR="00D90004">
          <w:rPr>
            <w:rFonts w:ascii="Times New Roman" w:hAnsi="Times New Roman" w:cs="Times New Roman"/>
            <w:sz w:val="24"/>
            <w:szCs w:val="24"/>
          </w:rPr>
          <w:t xml:space="preserve">ybersecurity </w:t>
        </w:r>
      </w:ins>
      <w:r>
        <w:rPr>
          <w:rFonts w:ascii="Times New Roman" w:hAnsi="Times New Roman" w:cs="Times New Roman"/>
          <w:sz w:val="24"/>
          <w:szCs w:val="24"/>
        </w:rPr>
        <w:t>professional?</w:t>
      </w:r>
    </w:p>
    <w:p w14:paraId="479394D6" w14:textId="46448D04" w:rsidR="00386EBF" w:rsidRDefault="00386EBF" w:rsidP="00386E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How </w:t>
      </w:r>
      <w:r w:rsidR="008E570A">
        <w:rPr>
          <w:rFonts w:ascii="Times New Roman" w:hAnsi="Times New Roman" w:cs="Times New Roman"/>
          <w:sz w:val="24"/>
          <w:szCs w:val="24"/>
        </w:rPr>
        <w:t>did</w:t>
      </w:r>
      <w:r>
        <w:rPr>
          <w:rFonts w:ascii="Times New Roman" w:hAnsi="Times New Roman" w:cs="Times New Roman"/>
          <w:sz w:val="24"/>
          <w:szCs w:val="24"/>
        </w:rPr>
        <w:t xml:space="preserve"> </w:t>
      </w:r>
      <w:r w:rsidR="00C8252A">
        <w:rPr>
          <w:rFonts w:ascii="Times New Roman" w:hAnsi="Times New Roman" w:cs="Times New Roman"/>
          <w:sz w:val="24"/>
          <w:szCs w:val="24"/>
        </w:rPr>
        <w:t xml:space="preserve">your </w:t>
      </w:r>
      <w:r>
        <w:rPr>
          <w:rFonts w:ascii="Times New Roman" w:hAnsi="Times New Roman" w:cs="Times New Roman"/>
          <w:sz w:val="24"/>
          <w:szCs w:val="24"/>
        </w:rPr>
        <w:t xml:space="preserve">family </w:t>
      </w:r>
      <w:r w:rsidR="008E570A">
        <w:rPr>
          <w:rFonts w:ascii="Times New Roman" w:hAnsi="Times New Roman" w:cs="Times New Roman"/>
          <w:sz w:val="24"/>
          <w:szCs w:val="24"/>
        </w:rPr>
        <w:t>influence</w:t>
      </w:r>
      <w:r>
        <w:rPr>
          <w:rFonts w:ascii="Times New Roman" w:hAnsi="Times New Roman" w:cs="Times New Roman"/>
          <w:sz w:val="24"/>
          <w:szCs w:val="24"/>
        </w:rPr>
        <w:t xml:space="preserve"> your decision?</w:t>
      </w:r>
    </w:p>
    <w:p w14:paraId="675D7D69" w14:textId="286EE643" w:rsidR="006357F6" w:rsidRPr="00386EBF" w:rsidRDefault="0007629C" w:rsidP="00386E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Discuss if movies or the media influenced your decision?</w:t>
      </w:r>
    </w:p>
    <w:p w14:paraId="718F2038" w14:textId="507FB6AE" w:rsidR="00386EBF" w:rsidRDefault="00C65218" w:rsidP="00386EBF">
      <w:pPr>
        <w:pStyle w:val="ListParagraph"/>
        <w:numPr>
          <w:ilvl w:val="0"/>
          <w:numId w:val="1"/>
        </w:numPr>
        <w:rPr>
          <w:rFonts w:ascii="Times New Roman" w:hAnsi="Times New Roman" w:cs="Times New Roman"/>
          <w:sz w:val="24"/>
          <w:szCs w:val="24"/>
        </w:rPr>
      </w:pPr>
      <w:commentRangeStart w:id="3"/>
      <w:r>
        <w:rPr>
          <w:rFonts w:ascii="Times New Roman" w:hAnsi="Times New Roman" w:cs="Times New Roman"/>
          <w:sz w:val="24"/>
          <w:szCs w:val="24"/>
        </w:rPr>
        <w:t>Please w</w:t>
      </w:r>
      <w:r w:rsidR="00386EBF">
        <w:rPr>
          <w:rFonts w:ascii="Times New Roman" w:hAnsi="Times New Roman" w:cs="Times New Roman"/>
          <w:sz w:val="24"/>
          <w:szCs w:val="24"/>
        </w:rPr>
        <w:t xml:space="preserve">alk me through a cybersecurity incident that has recently </w:t>
      </w:r>
      <w:r w:rsidR="0032779D">
        <w:rPr>
          <w:rFonts w:ascii="Times New Roman" w:hAnsi="Times New Roman" w:cs="Times New Roman"/>
          <w:sz w:val="24"/>
          <w:szCs w:val="24"/>
        </w:rPr>
        <w:t>occurred</w:t>
      </w:r>
      <w:r w:rsidR="00386EBF">
        <w:rPr>
          <w:rFonts w:ascii="Times New Roman" w:hAnsi="Times New Roman" w:cs="Times New Roman"/>
          <w:sz w:val="24"/>
          <w:szCs w:val="24"/>
        </w:rPr>
        <w:t>.</w:t>
      </w:r>
      <w:commentRangeEnd w:id="3"/>
      <w:r w:rsidR="00D90004">
        <w:rPr>
          <w:rStyle w:val="CommentReference"/>
        </w:rPr>
        <w:commentReference w:id="3"/>
      </w:r>
    </w:p>
    <w:p w14:paraId="0CCCE01F" w14:textId="4FC6899F" w:rsidR="0032779D" w:rsidRDefault="0032779D" w:rsidP="003277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was the context of the incident?</w:t>
      </w:r>
    </w:p>
    <w:p w14:paraId="0E9A68A3" w14:textId="557F7A7A" w:rsidR="0032779D" w:rsidRDefault="0032779D" w:rsidP="003277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How did you react to the </w:t>
      </w:r>
      <w:r w:rsidR="00DB2B91">
        <w:rPr>
          <w:rFonts w:ascii="Times New Roman" w:hAnsi="Times New Roman" w:cs="Times New Roman"/>
          <w:sz w:val="24"/>
          <w:szCs w:val="24"/>
        </w:rPr>
        <w:t>incident</w:t>
      </w:r>
      <w:r>
        <w:rPr>
          <w:rFonts w:ascii="Times New Roman" w:hAnsi="Times New Roman" w:cs="Times New Roman"/>
          <w:sz w:val="24"/>
          <w:szCs w:val="24"/>
        </w:rPr>
        <w:t>?</w:t>
      </w:r>
    </w:p>
    <w:p w14:paraId="3CE9BF6C" w14:textId="4FF3FD72" w:rsidR="0032779D" w:rsidRDefault="0032779D" w:rsidP="003277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did you work with administrators to address the incident?</w:t>
      </w:r>
    </w:p>
    <w:p w14:paraId="2228209A" w14:textId="0F067871" w:rsidR="00E56532" w:rsidRDefault="00A939A6" w:rsidP="00E56532">
      <w:pPr>
        <w:pStyle w:val="ListParagraph"/>
        <w:numPr>
          <w:ilvl w:val="0"/>
          <w:numId w:val="1"/>
        </w:numPr>
        <w:rPr>
          <w:rFonts w:ascii="Times New Roman" w:hAnsi="Times New Roman" w:cs="Times New Roman"/>
          <w:sz w:val="24"/>
          <w:szCs w:val="24"/>
        </w:rPr>
      </w:pPr>
      <w:commentRangeStart w:id="4"/>
      <w:r>
        <w:rPr>
          <w:rFonts w:ascii="Times New Roman" w:hAnsi="Times New Roman" w:cs="Times New Roman"/>
          <w:sz w:val="24"/>
          <w:szCs w:val="24"/>
        </w:rPr>
        <w:t xml:space="preserve">Discuss the level </w:t>
      </w:r>
      <w:commentRangeEnd w:id="4"/>
      <w:r w:rsidR="00D90004">
        <w:rPr>
          <w:rStyle w:val="CommentReference"/>
        </w:rPr>
        <w:commentReference w:id="4"/>
      </w:r>
      <w:r>
        <w:rPr>
          <w:rFonts w:ascii="Times New Roman" w:hAnsi="Times New Roman" w:cs="Times New Roman"/>
          <w:sz w:val="24"/>
          <w:szCs w:val="24"/>
        </w:rPr>
        <w:t>of confidence in your organization</w:t>
      </w:r>
      <w:r w:rsidR="00C65218">
        <w:rPr>
          <w:rFonts w:ascii="Times New Roman" w:hAnsi="Times New Roman" w:cs="Times New Roman"/>
          <w:sz w:val="24"/>
          <w:szCs w:val="24"/>
        </w:rPr>
        <w:t>'</w:t>
      </w:r>
      <w:r>
        <w:rPr>
          <w:rFonts w:ascii="Times New Roman" w:hAnsi="Times New Roman" w:cs="Times New Roman"/>
          <w:sz w:val="24"/>
          <w:szCs w:val="24"/>
        </w:rPr>
        <w:t>s</w:t>
      </w:r>
      <w:r w:rsidR="00E56532">
        <w:rPr>
          <w:rFonts w:ascii="Times New Roman" w:hAnsi="Times New Roman" w:cs="Times New Roman"/>
          <w:sz w:val="24"/>
          <w:szCs w:val="24"/>
        </w:rPr>
        <w:t xml:space="preserve"> security monitoring software</w:t>
      </w:r>
      <w:r w:rsidR="0007629C">
        <w:rPr>
          <w:rFonts w:ascii="Times New Roman" w:hAnsi="Times New Roman" w:cs="Times New Roman"/>
          <w:sz w:val="24"/>
          <w:szCs w:val="24"/>
        </w:rPr>
        <w:t>.</w:t>
      </w:r>
    </w:p>
    <w:p w14:paraId="7B55EDC9" w14:textId="7589FB89" w:rsidR="00E56532" w:rsidRDefault="00A939A6" w:rsidP="00E565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Talk about the impact </w:t>
      </w:r>
      <w:r w:rsidR="00AA5AF8">
        <w:rPr>
          <w:rFonts w:ascii="Times New Roman" w:hAnsi="Times New Roman" w:cs="Times New Roman"/>
          <w:sz w:val="24"/>
          <w:szCs w:val="24"/>
        </w:rPr>
        <w:t xml:space="preserve">of the security monitoring software </w:t>
      </w:r>
      <w:r>
        <w:rPr>
          <w:rFonts w:ascii="Times New Roman" w:hAnsi="Times New Roman" w:cs="Times New Roman"/>
          <w:sz w:val="24"/>
          <w:szCs w:val="24"/>
        </w:rPr>
        <w:t>on the amount of time you spend checking on security alerts and notices.</w:t>
      </w:r>
    </w:p>
    <w:p w14:paraId="040E739C" w14:textId="656F532C" w:rsidR="00051790" w:rsidRDefault="00C65218" w:rsidP="00E565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w:t>
      </w:r>
      <w:r w:rsidR="00051790">
        <w:rPr>
          <w:rFonts w:ascii="Times New Roman" w:hAnsi="Times New Roman" w:cs="Times New Roman"/>
          <w:sz w:val="24"/>
          <w:szCs w:val="24"/>
        </w:rPr>
        <w:t>iscuss what your biggest fears are when reviewing security alerts.</w:t>
      </w:r>
    </w:p>
    <w:p w14:paraId="3C394C75" w14:textId="4983BE9D" w:rsidR="00D808A3" w:rsidRDefault="005366BC" w:rsidP="000F6D14">
      <w:pPr>
        <w:pStyle w:val="ListParagraph"/>
        <w:numPr>
          <w:ilvl w:val="0"/>
          <w:numId w:val="1"/>
        </w:numPr>
        <w:rPr>
          <w:rFonts w:ascii="Times New Roman" w:hAnsi="Times New Roman" w:cs="Times New Roman"/>
          <w:sz w:val="24"/>
          <w:szCs w:val="24"/>
        </w:rPr>
      </w:pPr>
      <w:commentRangeStart w:id="5"/>
      <w:r>
        <w:rPr>
          <w:rFonts w:ascii="Times New Roman" w:hAnsi="Times New Roman" w:cs="Times New Roman"/>
          <w:sz w:val="24"/>
          <w:szCs w:val="24"/>
        </w:rPr>
        <w:t xml:space="preserve">Talk about the </w:t>
      </w:r>
      <w:commentRangeEnd w:id="5"/>
      <w:r w:rsidR="00D90004">
        <w:rPr>
          <w:rStyle w:val="CommentReference"/>
        </w:rPr>
        <w:commentReference w:id="5"/>
      </w:r>
      <w:r>
        <w:rPr>
          <w:rFonts w:ascii="Times New Roman" w:hAnsi="Times New Roman" w:cs="Times New Roman"/>
          <w:sz w:val="24"/>
          <w:szCs w:val="24"/>
        </w:rPr>
        <w:t>level of</w:t>
      </w:r>
      <w:r w:rsidR="000F6D14">
        <w:rPr>
          <w:rFonts w:ascii="Times New Roman" w:hAnsi="Times New Roman" w:cs="Times New Roman"/>
          <w:sz w:val="24"/>
          <w:szCs w:val="24"/>
        </w:rPr>
        <w:t xml:space="preserve"> serious</w:t>
      </w:r>
      <w:r>
        <w:rPr>
          <w:rFonts w:ascii="Times New Roman" w:hAnsi="Times New Roman" w:cs="Times New Roman"/>
          <w:sz w:val="24"/>
          <w:szCs w:val="24"/>
        </w:rPr>
        <w:t xml:space="preserve">ness or commitment the </w:t>
      </w:r>
      <w:r w:rsidR="000F6D14">
        <w:rPr>
          <w:rFonts w:ascii="Times New Roman" w:hAnsi="Times New Roman" w:cs="Times New Roman"/>
          <w:sz w:val="24"/>
          <w:szCs w:val="24"/>
        </w:rPr>
        <w:t>administration</w:t>
      </w:r>
      <w:r>
        <w:rPr>
          <w:rFonts w:ascii="Times New Roman" w:hAnsi="Times New Roman" w:cs="Times New Roman"/>
          <w:sz w:val="24"/>
          <w:szCs w:val="24"/>
        </w:rPr>
        <w:t xml:space="preserve"> has </w:t>
      </w:r>
      <w:r w:rsidR="000F6D14">
        <w:rPr>
          <w:rFonts w:ascii="Times New Roman" w:hAnsi="Times New Roman" w:cs="Times New Roman"/>
          <w:sz w:val="24"/>
          <w:szCs w:val="24"/>
        </w:rPr>
        <w:t>take</w:t>
      </w:r>
      <w:r>
        <w:rPr>
          <w:rFonts w:ascii="Times New Roman" w:hAnsi="Times New Roman" w:cs="Times New Roman"/>
          <w:sz w:val="24"/>
          <w:szCs w:val="24"/>
        </w:rPr>
        <w:t>n for</w:t>
      </w:r>
      <w:r w:rsidR="000F6D14">
        <w:rPr>
          <w:rFonts w:ascii="Times New Roman" w:hAnsi="Times New Roman" w:cs="Times New Roman"/>
          <w:sz w:val="24"/>
          <w:szCs w:val="24"/>
        </w:rPr>
        <w:t xml:space="preserve"> </w:t>
      </w:r>
      <w:r w:rsidR="008750D7">
        <w:rPr>
          <w:rFonts w:ascii="Times New Roman" w:hAnsi="Times New Roman" w:cs="Times New Roman"/>
          <w:sz w:val="24"/>
          <w:szCs w:val="24"/>
        </w:rPr>
        <w:t>cybersecurity</w:t>
      </w:r>
      <w:r>
        <w:rPr>
          <w:rFonts w:ascii="Times New Roman" w:hAnsi="Times New Roman" w:cs="Times New Roman"/>
          <w:sz w:val="24"/>
          <w:szCs w:val="24"/>
        </w:rPr>
        <w:t>.</w:t>
      </w:r>
    </w:p>
    <w:p w14:paraId="22980399" w14:textId="2B09CFD4" w:rsidR="000F6D14" w:rsidRDefault="009D5B37" w:rsidP="000F6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actions have they taken or not taken to make you feel this way?</w:t>
      </w:r>
    </w:p>
    <w:p w14:paraId="1783B5B5" w14:textId="77777777" w:rsidR="00F20717" w:rsidRDefault="00F20717" w:rsidP="00F20717">
      <w:pPr>
        <w:pStyle w:val="ListParagraph"/>
        <w:numPr>
          <w:ilvl w:val="0"/>
          <w:numId w:val="1"/>
        </w:numPr>
        <w:rPr>
          <w:rFonts w:ascii="Times New Roman" w:hAnsi="Times New Roman" w:cs="Times New Roman"/>
          <w:sz w:val="24"/>
          <w:szCs w:val="24"/>
        </w:rPr>
      </w:pPr>
      <w:commentRangeStart w:id="6"/>
      <w:r>
        <w:rPr>
          <w:rFonts w:ascii="Times New Roman" w:hAnsi="Times New Roman" w:cs="Times New Roman"/>
          <w:sz w:val="24"/>
          <w:szCs w:val="24"/>
        </w:rPr>
        <w:t xml:space="preserve">What are </w:t>
      </w:r>
      <w:commentRangeEnd w:id="6"/>
      <w:r w:rsidR="00CA6427">
        <w:rPr>
          <w:rStyle w:val="CommentReference"/>
        </w:rPr>
        <w:commentReference w:id="6"/>
      </w:r>
      <w:r>
        <w:rPr>
          <w:rFonts w:ascii="Times New Roman" w:hAnsi="Times New Roman" w:cs="Times New Roman"/>
          <w:sz w:val="24"/>
          <w:szCs w:val="24"/>
        </w:rPr>
        <w:t xml:space="preserve">your thoughts on </w:t>
      </w:r>
      <w:r w:rsidR="00FB7558">
        <w:rPr>
          <w:rFonts w:ascii="Times New Roman" w:hAnsi="Times New Roman" w:cs="Times New Roman"/>
          <w:sz w:val="24"/>
          <w:szCs w:val="24"/>
        </w:rPr>
        <w:t>the budget for cybersecurity</w:t>
      </w:r>
      <w:r>
        <w:rPr>
          <w:rFonts w:ascii="Times New Roman" w:hAnsi="Times New Roman" w:cs="Times New Roman"/>
          <w:sz w:val="24"/>
          <w:szCs w:val="24"/>
        </w:rPr>
        <w:t>?</w:t>
      </w:r>
      <w:r w:rsidR="00FB7558">
        <w:rPr>
          <w:rFonts w:ascii="Times New Roman" w:hAnsi="Times New Roman" w:cs="Times New Roman"/>
          <w:sz w:val="24"/>
          <w:szCs w:val="24"/>
        </w:rPr>
        <w:t xml:space="preserve"> </w:t>
      </w:r>
    </w:p>
    <w:p w14:paraId="21102E0D" w14:textId="6E65C3AB" w:rsidR="00F20717" w:rsidRPr="0012179E" w:rsidRDefault="00F20717" w:rsidP="0012179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areas of </w:t>
      </w:r>
      <w:r w:rsidR="00B91108">
        <w:rPr>
          <w:rFonts w:ascii="Times New Roman" w:hAnsi="Times New Roman" w:cs="Times New Roman"/>
          <w:sz w:val="24"/>
          <w:szCs w:val="24"/>
        </w:rPr>
        <w:t xml:space="preserve">cybersecurity </w:t>
      </w:r>
      <w:r w:rsidR="00DE0D48">
        <w:rPr>
          <w:rFonts w:ascii="Times New Roman" w:hAnsi="Times New Roman" w:cs="Times New Roman"/>
          <w:sz w:val="24"/>
          <w:szCs w:val="24"/>
        </w:rPr>
        <w:t>have</w:t>
      </w:r>
      <w:r w:rsidR="00B30B77">
        <w:rPr>
          <w:rFonts w:ascii="Times New Roman" w:hAnsi="Times New Roman" w:cs="Times New Roman"/>
          <w:sz w:val="24"/>
          <w:szCs w:val="24"/>
        </w:rPr>
        <w:t xml:space="preserve"> </w:t>
      </w:r>
      <w:r w:rsidR="00FB7558">
        <w:rPr>
          <w:rFonts w:ascii="Times New Roman" w:hAnsi="Times New Roman" w:cs="Times New Roman"/>
          <w:sz w:val="24"/>
          <w:szCs w:val="24"/>
        </w:rPr>
        <w:t xml:space="preserve">sufficient or insufficient </w:t>
      </w:r>
      <w:r w:rsidR="0012179E">
        <w:rPr>
          <w:rFonts w:ascii="Times New Roman" w:hAnsi="Times New Roman" w:cs="Times New Roman"/>
          <w:sz w:val="24"/>
          <w:szCs w:val="24"/>
        </w:rPr>
        <w:t xml:space="preserve">funding </w:t>
      </w:r>
      <w:r w:rsidR="00FB7558">
        <w:rPr>
          <w:rFonts w:ascii="Times New Roman" w:hAnsi="Times New Roman" w:cs="Times New Roman"/>
          <w:sz w:val="24"/>
          <w:szCs w:val="24"/>
        </w:rPr>
        <w:t>for the increase in cyber</w:t>
      </w:r>
      <w:r w:rsidR="00C01105">
        <w:rPr>
          <w:rFonts w:ascii="Times New Roman" w:hAnsi="Times New Roman" w:cs="Times New Roman"/>
          <w:sz w:val="24"/>
          <w:szCs w:val="24"/>
        </w:rPr>
        <w:t>-malware?</w:t>
      </w:r>
    </w:p>
    <w:p w14:paraId="58342152" w14:textId="5F5DA479" w:rsidR="00C01105" w:rsidRDefault="005D6E72" w:rsidP="00FB7558">
      <w:pPr>
        <w:pStyle w:val="ListParagraph"/>
        <w:numPr>
          <w:ilvl w:val="0"/>
          <w:numId w:val="1"/>
        </w:numPr>
        <w:rPr>
          <w:rFonts w:ascii="Times New Roman" w:hAnsi="Times New Roman" w:cs="Times New Roman"/>
          <w:sz w:val="24"/>
          <w:szCs w:val="24"/>
        </w:rPr>
      </w:pPr>
      <w:del w:id="7" w:author="Dr. Chambers" w:date="2022-04-07T13:51:00Z">
        <w:r w:rsidDel="00CA6427">
          <w:rPr>
            <w:rFonts w:ascii="Times New Roman" w:hAnsi="Times New Roman" w:cs="Times New Roman"/>
            <w:sz w:val="24"/>
            <w:szCs w:val="24"/>
          </w:rPr>
          <w:delText xml:space="preserve">How would you </w:delText>
        </w:r>
      </w:del>
      <w:ins w:id="8" w:author="Dr. Chambers" w:date="2022-04-07T13:51:00Z">
        <w:r w:rsidR="00CA6427">
          <w:rPr>
            <w:rFonts w:ascii="Times New Roman" w:hAnsi="Times New Roman" w:cs="Times New Roman"/>
            <w:sz w:val="24"/>
            <w:szCs w:val="24"/>
          </w:rPr>
          <w:t>E</w:t>
        </w:r>
      </w:ins>
      <w:del w:id="9" w:author="Dr. Chambers" w:date="2022-04-07T13:51:00Z">
        <w:r w:rsidDel="00CA6427">
          <w:rPr>
            <w:rFonts w:ascii="Times New Roman" w:hAnsi="Times New Roman" w:cs="Times New Roman"/>
            <w:sz w:val="24"/>
            <w:szCs w:val="24"/>
          </w:rPr>
          <w:delText>e</w:delText>
        </w:r>
      </w:del>
      <w:r>
        <w:rPr>
          <w:rFonts w:ascii="Times New Roman" w:hAnsi="Times New Roman" w:cs="Times New Roman"/>
          <w:sz w:val="24"/>
          <w:szCs w:val="24"/>
        </w:rPr>
        <w:t>xplain</w:t>
      </w:r>
      <w:r w:rsidR="00C01105">
        <w:rPr>
          <w:rFonts w:ascii="Times New Roman" w:hAnsi="Times New Roman" w:cs="Times New Roman"/>
          <w:sz w:val="24"/>
          <w:szCs w:val="24"/>
        </w:rPr>
        <w:t xml:space="preserve"> the IT plan for dealing with a ransomware </w:t>
      </w:r>
      <w:r w:rsidR="00DE0D48">
        <w:rPr>
          <w:rFonts w:ascii="Times New Roman" w:hAnsi="Times New Roman" w:cs="Times New Roman"/>
          <w:sz w:val="24"/>
          <w:szCs w:val="24"/>
        </w:rPr>
        <w:t>attack?</w:t>
      </w:r>
    </w:p>
    <w:p w14:paraId="1D47B818" w14:textId="6BB05B64" w:rsidR="00051790" w:rsidRDefault="005D6E72" w:rsidP="00051790">
      <w:pPr>
        <w:pStyle w:val="ListParagraph"/>
        <w:numPr>
          <w:ilvl w:val="1"/>
          <w:numId w:val="1"/>
        </w:numPr>
        <w:rPr>
          <w:rFonts w:ascii="Times New Roman" w:hAnsi="Times New Roman" w:cs="Times New Roman"/>
          <w:sz w:val="24"/>
          <w:szCs w:val="24"/>
        </w:rPr>
      </w:pPr>
      <w:commentRangeStart w:id="10"/>
      <w:r>
        <w:rPr>
          <w:rFonts w:ascii="Times New Roman" w:hAnsi="Times New Roman" w:cs="Times New Roman"/>
          <w:sz w:val="24"/>
          <w:szCs w:val="24"/>
        </w:rPr>
        <w:t xml:space="preserve">Can you </w:t>
      </w:r>
      <w:commentRangeEnd w:id="10"/>
      <w:r w:rsidR="00CA6427">
        <w:rPr>
          <w:rStyle w:val="CommentReference"/>
        </w:rPr>
        <w:commentReference w:id="10"/>
      </w:r>
      <w:ins w:id="11" w:author="Dr. Chambers" w:date="2022-04-07T13:52:00Z">
        <w:r w:rsidR="00CA6427">
          <w:rPr>
            <w:rFonts w:ascii="Times New Roman" w:hAnsi="Times New Roman" w:cs="Times New Roman"/>
            <w:sz w:val="24"/>
            <w:szCs w:val="24"/>
          </w:rPr>
          <w:t>E</w:t>
        </w:r>
      </w:ins>
      <w:del w:id="12" w:author="Dr. Chambers" w:date="2022-04-07T13:52:00Z">
        <w:r w:rsidDel="00CA6427">
          <w:rPr>
            <w:rFonts w:ascii="Times New Roman" w:hAnsi="Times New Roman" w:cs="Times New Roman"/>
            <w:sz w:val="24"/>
            <w:szCs w:val="24"/>
          </w:rPr>
          <w:delText>e</w:delText>
        </w:r>
      </w:del>
      <w:r>
        <w:rPr>
          <w:rFonts w:ascii="Times New Roman" w:hAnsi="Times New Roman" w:cs="Times New Roman"/>
          <w:sz w:val="24"/>
          <w:szCs w:val="24"/>
        </w:rPr>
        <w:t>xplain</w:t>
      </w:r>
      <w:r w:rsidR="00051790">
        <w:rPr>
          <w:rFonts w:ascii="Times New Roman" w:hAnsi="Times New Roman" w:cs="Times New Roman"/>
          <w:sz w:val="24"/>
          <w:szCs w:val="24"/>
        </w:rPr>
        <w:t xml:space="preserve"> what </w:t>
      </w:r>
      <w:ins w:id="13" w:author="Dr. Chambers" w:date="2022-04-07T13:52:00Z">
        <w:r w:rsidR="00CA6427">
          <w:rPr>
            <w:rFonts w:ascii="Times New Roman" w:hAnsi="Times New Roman" w:cs="Times New Roman"/>
            <w:sz w:val="24"/>
            <w:szCs w:val="24"/>
          </w:rPr>
          <w:t xml:space="preserve">under </w:t>
        </w:r>
      </w:ins>
      <w:r w:rsidR="00051790">
        <w:rPr>
          <w:rFonts w:ascii="Times New Roman" w:hAnsi="Times New Roman" w:cs="Times New Roman"/>
          <w:sz w:val="24"/>
          <w:szCs w:val="24"/>
        </w:rPr>
        <w:t xml:space="preserve">conditions </w:t>
      </w:r>
      <w:r w:rsidR="00133CE3">
        <w:rPr>
          <w:rFonts w:ascii="Times New Roman" w:hAnsi="Times New Roman" w:cs="Times New Roman"/>
          <w:sz w:val="24"/>
          <w:szCs w:val="24"/>
        </w:rPr>
        <w:t>the administration would</w:t>
      </w:r>
      <w:r w:rsidR="00051790">
        <w:rPr>
          <w:rFonts w:ascii="Times New Roman" w:hAnsi="Times New Roman" w:cs="Times New Roman"/>
          <w:sz w:val="24"/>
          <w:szCs w:val="24"/>
        </w:rPr>
        <w:t xml:space="preserve"> pay hackers to remove the ransomware?</w:t>
      </w:r>
    </w:p>
    <w:p w14:paraId="20706406" w14:textId="5C8CF2E3" w:rsidR="00C01105" w:rsidRDefault="00C01105" w:rsidP="00C01105">
      <w:pPr>
        <w:pStyle w:val="ListParagraph"/>
        <w:numPr>
          <w:ilvl w:val="0"/>
          <w:numId w:val="1"/>
        </w:numPr>
        <w:rPr>
          <w:rFonts w:ascii="Times New Roman" w:hAnsi="Times New Roman" w:cs="Times New Roman"/>
          <w:sz w:val="24"/>
          <w:szCs w:val="24"/>
        </w:rPr>
      </w:pPr>
      <w:commentRangeStart w:id="14"/>
      <w:r>
        <w:rPr>
          <w:rFonts w:ascii="Times New Roman" w:hAnsi="Times New Roman" w:cs="Times New Roman"/>
          <w:sz w:val="24"/>
          <w:szCs w:val="24"/>
        </w:rPr>
        <w:lastRenderedPageBreak/>
        <w:t>How has the IT administration adjusted for the increased risk to college data security?</w:t>
      </w:r>
    </w:p>
    <w:p w14:paraId="264EDAD0" w14:textId="4915F044" w:rsidR="00C01105" w:rsidRDefault="00C01105" w:rsidP="00C011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Discuss the use of external IT auditors and their perceived effectiveness</w:t>
      </w:r>
      <w:r w:rsidR="00691F84">
        <w:rPr>
          <w:rFonts w:ascii="Times New Roman" w:hAnsi="Times New Roman" w:cs="Times New Roman"/>
          <w:sz w:val="24"/>
          <w:szCs w:val="24"/>
        </w:rPr>
        <w:t>.</w:t>
      </w:r>
    </w:p>
    <w:p w14:paraId="62A895D4" w14:textId="418904EC" w:rsidR="00C01105" w:rsidRDefault="00EA0A12" w:rsidP="00C011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w:t>
      </w:r>
      <w:r w:rsidR="00C01105">
        <w:rPr>
          <w:rFonts w:ascii="Times New Roman" w:hAnsi="Times New Roman" w:cs="Times New Roman"/>
          <w:sz w:val="24"/>
          <w:szCs w:val="24"/>
        </w:rPr>
        <w:t>ow has an increase or decrease in funding impacted IT cybersecurity?</w:t>
      </w:r>
      <w:commentRangeEnd w:id="14"/>
      <w:r w:rsidR="00CA6427">
        <w:rPr>
          <w:rStyle w:val="CommentReference"/>
        </w:rPr>
        <w:commentReference w:id="14"/>
      </w:r>
    </w:p>
    <w:p w14:paraId="06430524" w14:textId="3851BA96" w:rsidR="00C01105" w:rsidRDefault="00036322" w:rsidP="00FB7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training has been offered to faculty, staff, and students to counter </w:t>
      </w:r>
      <w:r w:rsidR="008750D7">
        <w:rPr>
          <w:rFonts w:ascii="Times New Roman" w:hAnsi="Times New Roman" w:cs="Times New Roman"/>
          <w:sz w:val="24"/>
          <w:szCs w:val="24"/>
        </w:rPr>
        <w:t>cyberattacks</w:t>
      </w:r>
      <w:r>
        <w:rPr>
          <w:rFonts w:ascii="Times New Roman" w:hAnsi="Times New Roman" w:cs="Times New Roman"/>
          <w:sz w:val="24"/>
          <w:szCs w:val="24"/>
        </w:rPr>
        <w:t>?</w:t>
      </w:r>
    </w:p>
    <w:p w14:paraId="4F5A84C6" w14:textId="61E090E5" w:rsidR="00036322" w:rsidRDefault="00036322" w:rsidP="00036322">
      <w:pPr>
        <w:pStyle w:val="ListParagraph"/>
        <w:numPr>
          <w:ilvl w:val="1"/>
          <w:numId w:val="1"/>
        </w:numPr>
        <w:rPr>
          <w:rFonts w:ascii="Times New Roman" w:hAnsi="Times New Roman" w:cs="Times New Roman"/>
          <w:sz w:val="24"/>
          <w:szCs w:val="24"/>
        </w:rPr>
      </w:pPr>
      <w:commentRangeStart w:id="15"/>
      <w:r>
        <w:rPr>
          <w:rFonts w:ascii="Times New Roman" w:hAnsi="Times New Roman" w:cs="Times New Roman"/>
          <w:sz w:val="24"/>
          <w:szCs w:val="24"/>
        </w:rPr>
        <w:t>How</w:t>
      </w:r>
      <w:commentRangeEnd w:id="15"/>
      <w:r w:rsidR="00CA6427">
        <w:rPr>
          <w:rStyle w:val="CommentReference"/>
        </w:rPr>
        <w:commentReference w:id="15"/>
      </w:r>
      <w:r>
        <w:rPr>
          <w:rFonts w:ascii="Times New Roman" w:hAnsi="Times New Roman" w:cs="Times New Roman"/>
          <w:sz w:val="24"/>
          <w:szCs w:val="24"/>
        </w:rPr>
        <w:t xml:space="preserve"> </w:t>
      </w:r>
      <w:r w:rsidR="00133CE3">
        <w:rPr>
          <w:rFonts w:ascii="Times New Roman" w:hAnsi="Times New Roman" w:cs="Times New Roman"/>
          <w:sz w:val="24"/>
          <w:szCs w:val="24"/>
        </w:rPr>
        <w:t>practical</w:t>
      </w:r>
      <w:r>
        <w:rPr>
          <w:rFonts w:ascii="Times New Roman" w:hAnsi="Times New Roman" w:cs="Times New Roman"/>
          <w:sz w:val="24"/>
          <w:szCs w:val="24"/>
        </w:rPr>
        <w:t xml:space="preserve"> has </w:t>
      </w:r>
      <w:r w:rsidR="00F20717">
        <w:rPr>
          <w:rFonts w:ascii="Times New Roman" w:hAnsi="Times New Roman" w:cs="Times New Roman"/>
          <w:sz w:val="24"/>
          <w:szCs w:val="24"/>
        </w:rPr>
        <w:t>t</w:t>
      </w:r>
      <w:r>
        <w:rPr>
          <w:rFonts w:ascii="Times New Roman" w:hAnsi="Times New Roman" w:cs="Times New Roman"/>
          <w:sz w:val="24"/>
          <w:szCs w:val="24"/>
        </w:rPr>
        <w:t>his training been?</w:t>
      </w:r>
    </w:p>
    <w:p w14:paraId="2E994413" w14:textId="7FFCC96F" w:rsidR="00036322" w:rsidRDefault="00036322" w:rsidP="000363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Discuss improvements that could be made for cybersecurity training.</w:t>
      </w:r>
    </w:p>
    <w:p w14:paraId="1FC8B611" w14:textId="2FCFCE9B" w:rsidR="00036322" w:rsidRDefault="00036322" w:rsidP="00036322">
      <w:pPr>
        <w:pStyle w:val="ListParagraph"/>
        <w:numPr>
          <w:ilvl w:val="0"/>
          <w:numId w:val="1"/>
        </w:numPr>
        <w:rPr>
          <w:rFonts w:ascii="Times New Roman" w:hAnsi="Times New Roman" w:cs="Times New Roman"/>
          <w:sz w:val="24"/>
          <w:szCs w:val="24"/>
        </w:rPr>
      </w:pPr>
      <w:commentRangeStart w:id="16"/>
      <w:r>
        <w:rPr>
          <w:rFonts w:ascii="Times New Roman" w:hAnsi="Times New Roman" w:cs="Times New Roman"/>
          <w:sz w:val="24"/>
          <w:szCs w:val="24"/>
        </w:rPr>
        <w:t xml:space="preserve">How has the college adjusted </w:t>
      </w:r>
      <w:r w:rsidR="00694279">
        <w:rPr>
          <w:rFonts w:ascii="Times New Roman" w:hAnsi="Times New Roman" w:cs="Times New Roman"/>
          <w:sz w:val="24"/>
          <w:szCs w:val="24"/>
        </w:rPr>
        <w:t xml:space="preserve">the </w:t>
      </w:r>
      <w:r>
        <w:rPr>
          <w:rFonts w:ascii="Times New Roman" w:hAnsi="Times New Roman" w:cs="Times New Roman"/>
          <w:sz w:val="24"/>
          <w:szCs w:val="24"/>
        </w:rPr>
        <w:t>physical security of sensitive computing devices, such as data centers</w:t>
      </w:r>
      <w:r w:rsidR="00694279">
        <w:rPr>
          <w:rFonts w:ascii="Times New Roman" w:hAnsi="Times New Roman" w:cs="Times New Roman"/>
          <w:sz w:val="24"/>
          <w:szCs w:val="24"/>
        </w:rPr>
        <w:t>,</w:t>
      </w:r>
      <w:r>
        <w:rPr>
          <w:rFonts w:ascii="Times New Roman" w:hAnsi="Times New Roman" w:cs="Times New Roman"/>
          <w:sz w:val="24"/>
          <w:szCs w:val="24"/>
        </w:rPr>
        <w:t xml:space="preserve"> server rooms</w:t>
      </w:r>
      <w:r w:rsidR="00694279">
        <w:rPr>
          <w:rFonts w:ascii="Times New Roman" w:hAnsi="Times New Roman" w:cs="Times New Roman"/>
          <w:sz w:val="24"/>
          <w:szCs w:val="24"/>
        </w:rPr>
        <w:t>,</w:t>
      </w:r>
      <w:r>
        <w:rPr>
          <w:rFonts w:ascii="Times New Roman" w:hAnsi="Times New Roman" w:cs="Times New Roman"/>
          <w:sz w:val="24"/>
          <w:szCs w:val="24"/>
        </w:rPr>
        <w:t xml:space="preserve"> routers</w:t>
      </w:r>
      <w:r w:rsidR="00694279">
        <w:rPr>
          <w:rFonts w:ascii="Times New Roman" w:hAnsi="Times New Roman" w:cs="Times New Roman"/>
          <w:sz w:val="24"/>
          <w:szCs w:val="24"/>
        </w:rPr>
        <w:t>,</w:t>
      </w:r>
      <w:r>
        <w:rPr>
          <w:rFonts w:ascii="Times New Roman" w:hAnsi="Times New Roman" w:cs="Times New Roman"/>
          <w:sz w:val="24"/>
          <w:szCs w:val="24"/>
        </w:rPr>
        <w:t xml:space="preserve"> cable connections, etc.?</w:t>
      </w:r>
    </w:p>
    <w:p w14:paraId="60FE547F" w14:textId="4AD6E566" w:rsidR="002E51EA" w:rsidRDefault="002E51EA" w:rsidP="002E51E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Discuss the administration</w:t>
      </w:r>
      <w:r w:rsidR="00C65218">
        <w:rPr>
          <w:rFonts w:ascii="Times New Roman" w:hAnsi="Times New Roman" w:cs="Times New Roman"/>
          <w:sz w:val="24"/>
          <w:szCs w:val="24"/>
        </w:rPr>
        <w:t>'</w:t>
      </w:r>
      <w:r>
        <w:rPr>
          <w:rFonts w:ascii="Times New Roman" w:hAnsi="Times New Roman" w:cs="Times New Roman"/>
          <w:sz w:val="24"/>
          <w:szCs w:val="24"/>
        </w:rPr>
        <w:t>s understanding of the importance of physical security.</w:t>
      </w:r>
    </w:p>
    <w:p w14:paraId="76AA0871" w14:textId="4A9EFB07" w:rsidR="002E51EA" w:rsidRDefault="002E51EA" w:rsidP="002E51E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policies have been implemented to counter a physical </w:t>
      </w:r>
      <w:r w:rsidR="008750D7">
        <w:rPr>
          <w:rFonts w:ascii="Times New Roman" w:hAnsi="Times New Roman" w:cs="Times New Roman"/>
          <w:sz w:val="24"/>
          <w:szCs w:val="24"/>
        </w:rPr>
        <w:t>cyber-attack</w:t>
      </w:r>
      <w:r>
        <w:rPr>
          <w:rFonts w:ascii="Times New Roman" w:hAnsi="Times New Roman" w:cs="Times New Roman"/>
          <w:sz w:val="24"/>
          <w:szCs w:val="24"/>
        </w:rPr>
        <w:t>?</w:t>
      </w:r>
      <w:commentRangeEnd w:id="16"/>
      <w:r w:rsidR="00CA6427">
        <w:rPr>
          <w:rStyle w:val="CommentReference"/>
        </w:rPr>
        <w:commentReference w:id="16"/>
      </w:r>
    </w:p>
    <w:p w14:paraId="0FDE7C29" w14:textId="7F2380DF" w:rsidR="00036322" w:rsidRDefault="00036322" w:rsidP="00036322">
      <w:pPr>
        <w:pStyle w:val="ListParagraph"/>
        <w:numPr>
          <w:ilvl w:val="0"/>
          <w:numId w:val="1"/>
        </w:numPr>
        <w:rPr>
          <w:rFonts w:ascii="Times New Roman" w:hAnsi="Times New Roman" w:cs="Times New Roman"/>
          <w:sz w:val="24"/>
          <w:szCs w:val="24"/>
        </w:rPr>
      </w:pPr>
      <w:commentRangeStart w:id="17"/>
      <w:r>
        <w:rPr>
          <w:rFonts w:ascii="Times New Roman" w:hAnsi="Times New Roman" w:cs="Times New Roman"/>
          <w:sz w:val="24"/>
          <w:szCs w:val="24"/>
        </w:rPr>
        <w:t xml:space="preserve">What changes or modifications have </w:t>
      </w:r>
      <w:r w:rsidR="008750D7">
        <w:rPr>
          <w:rFonts w:ascii="Times New Roman" w:hAnsi="Times New Roman" w:cs="Times New Roman"/>
          <w:sz w:val="24"/>
          <w:szCs w:val="24"/>
        </w:rPr>
        <w:t>accommodated</w:t>
      </w:r>
      <w:r>
        <w:rPr>
          <w:rFonts w:ascii="Times New Roman" w:hAnsi="Times New Roman" w:cs="Times New Roman"/>
          <w:sz w:val="24"/>
          <w:szCs w:val="24"/>
        </w:rPr>
        <w:t xml:space="preserve"> new </w:t>
      </w:r>
      <w:r w:rsidR="009446B8">
        <w:rPr>
          <w:rFonts w:ascii="Times New Roman" w:hAnsi="Times New Roman" w:cs="Times New Roman"/>
          <w:sz w:val="24"/>
          <w:szCs w:val="24"/>
        </w:rPr>
        <w:t xml:space="preserve">laws and </w:t>
      </w:r>
      <w:r w:rsidR="008750D7">
        <w:rPr>
          <w:rFonts w:ascii="Times New Roman" w:hAnsi="Times New Roman" w:cs="Times New Roman"/>
          <w:sz w:val="24"/>
          <w:szCs w:val="24"/>
        </w:rPr>
        <w:t>policies</w:t>
      </w:r>
      <w:r w:rsidR="009446B8">
        <w:rPr>
          <w:rFonts w:ascii="Times New Roman" w:hAnsi="Times New Roman" w:cs="Times New Roman"/>
          <w:sz w:val="24"/>
          <w:szCs w:val="24"/>
        </w:rPr>
        <w:t>?</w:t>
      </w:r>
    </w:p>
    <w:p w14:paraId="3E9269BD" w14:textId="3B7DD864" w:rsidR="009446B8" w:rsidRDefault="009446B8" w:rsidP="009446B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have these changes or modifications impacted the IT budget?</w:t>
      </w:r>
      <w:commentRangeEnd w:id="17"/>
      <w:r w:rsidR="00CA6427">
        <w:rPr>
          <w:rStyle w:val="CommentReference"/>
        </w:rPr>
        <w:commentReference w:id="17"/>
      </w:r>
    </w:p>
    <w:p w14:paraId="65E33883" w14:textId="62901996" w:rsidR="009446B8" w:rsidRDefault="00F20717" w:rsidP="009446B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Discuss the level of commitment from organizational administration to implement changes to the IT/</w:t>
      </w:r>
      <w:r w:rsidR="00133CE3">
        <w:rPr>
          <w:rFonts w:ascii="Times New Roman" w:hAnsi="Times New Roman" w:cs="Times New Roman"/>
          <w:sz w:val="24"/>
          <w:szCs w:val="24"/>
        </w:rPr>
        <w:t>organization</w:t>
      </w:r>
      <w:r>
        <w:rPr>
          <w:rFonts w:ascii="Times New Roman" w:hAnsi="Times New Roman" w:cs="Times New Roman"/>
          <w:sz w:val="24"/>
          <w:szCs w:val="24"/>
        </w:rPr>
        <w:t xml:space="preserve"> to comply with new laws</w:t>
      </w:r>
      <w:r w:rsidR="009446B8">
        <w:rPr>
          <w:rFonts w:ascii="Times New Roman" w:hAnsi="Times New Roman" w:cs="Times New Roman"/>
          <w:sz w:val="24"/>
          <w:szCs w:val="24"/>
        </w:rPr>
        <w:t>.</w:t>
      </w:r>
      <w:r w:rsidR="00CA6427">
        <w:rPr>
          <w:rStyle w:val="CommentReference"/>
        </w:rPr>
        <w:commentReference w:id="18"/>
      </w:r>
    </w:p>
    <w:p w14:paraId="0FABB8A5" w14:textId="4D98FBCD" w:rsidR="008750D7" w:rsidRDefault="008750D7">
      <w:pPr>
        <w:rPr>
          <w:rFonts w:ascii="Times New Roman" w:hAnsi="Times New Roman" w:cs="Times New Roman"/>
          <w:sz w:val="24"/>
          <w:szCs w:val="24"/>
        </w:rPr>
      </w:pPr>
      <w:r>
        <w:rPr>
          <w:rFonts w:ascii="Times New Roman" w:hAnsi="Times New Roman" w:cs="Times New Roman"/>
          <w:sz w:val="24"/>
          <w:szCs w:val="24"/>
        </w:rPr>
        <w:br w:type="page"/>
      </w:r>
    </w:p>
    <w:p w14:paraId="131C41B9" w14:textId="77777777" w:rsidR="008750D7" w:rsidRDefault="008750D7" w:rsidP="008750D7">
      <w:pPr>
        <w:jc w:val="center"/>
        <w:rPr>
          <w:sz w:val="28"/>
          <w:szCs w:val="28"/>
          <w:lang w:val="en-CA"/>
        </w:rPr>
      </w:pPr>
      <w:r>
        <w:rPr>
          <w:noProof/>
          <w:sz w:val="28"/>
          <w:szCs w:val="28"/>
        </w:rPr>
        <w:lastRenderedPageBreak/>
        <w:drawing>
          <wp:anchor distT="0" distB="0" distL="114300" distR="114300" simplePos="0" relativeHeight="251659264" behindDoc="1" locked="0" layoutInCell="1" allowOverlap="1" wp14:anchorId="191D4A68" wp14:editId="13BC36F3">
            <wp:simplePos x="0" y="0"/>
            <wp:positionH relativeFrom="column">
              <wp:posOffset>2851785</wp:posOffset>
            </wp:positionH>
            <wp:positionV relativeFrom="paragraph">
              <wp:posOffset>45720</wp:posOffset>
            </wp:positionV>
            <wp:extent cx="1208598" cy="731520"/>
            <wp:effectExtent l="0" t="0" r="0" b="0"/>
            <wp:wrapNone/>
            <wp:docPr id="1" name="Picture 4" descr="1c-SLUlogo-Wor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c-SLUlogo-Word.wmf"/>
                    <pic:cNvPicPr>
                      <a:picLocks noChangeAspect="1" noChangeArrowheads="1"/>
                    </pic:cNvPicPr>
                  </pic:nvPicPr>
                  <pic:blipFill>
                    <a:blip r:embed="rId9"/>
                    <a:srcRect/>
                    <a:stretch>
                      <a:fillRect/>
                    </a:stretch>
                  </pic:blipFill>
                  <pic:spPr bwMode="auto">
                    <a:xfrm>
                      <a:off x="0" y="0"/>
                      <a:ext cx="1208598" cy="731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E121346" w14:textId="77777777" w:rsidR="008750D7" w:rsidRDefault="008750D7" w:rsidP="008750D7">
      <w:pPr>
        <w:jc w:val="center"/>
        <w:rPr>
          <w:sz w:val="28"/>
          <w:szCs w:val="28"/>
          <w:lang w:val="en-CA"/>
        </w:rPr>
      </w:pPr>
    </w:p>
    <w:p w14:paraId="567A4B31" w14:textId="77777777" w:rsidR="008750D7" w:rsidRDefault="008750D7" w:rsidP="008750D7">
      <w:pPr>
        <w:jc w:val="center"/>
        <w:rPr>
          <w:sz w:val="28"/>
          <w:szCs w:val="28"/>
          <w:lang w:val="en-CA"/>
        </w:rPr>
      </w:pPr>
    </w:p>
    <w:p w14:paraId="2CA38865" w14:textId="77777777" w:rsidR="008750D7" w:rsidRDefault="008750D7" w:rsidP="008750D7">
      <w:pPr>
        <w:jc w:val="center"/>
        <w:rPr>
          <w:sz w:val="28"/>
          <w:szCs w:val="28"/>
          <w:lang w:val="en-CA"/>
        </w:rPr>
      </w:pPr>
    </w:p>
    <w:p w14:paraId="18B44C42" w14:textId="77777777" w:rsidR="008750D7" w:rsidRPr="002C7593" w:rsidRDefault="008750D7" w:rsidP="008750D7">
      <w:pPr>
        <w:jc w:val="center"/>
        <w:rPr>
          <w:sz w:val="28"/>
          <w:szCs w:val="28"/>
        </w:rPr>
      </w:pPr>
      <w:r w:rsidRPr="002C7593">
        <w:rPr>
          <w:sz w:val="28"/>
          <w:szCs w:val="28"/>
          <w:lang w:val="en-CA"/>
        </w:rPr>
        <w:fldChar w:fldCharType="begin"/>
      </w:r>
      <w:r w:rsidRPr="002C7593">
        <w:rPr>
          <w:sz w:val="28"/>
          <w:szCs w:val="28"/>
          <w:lang w:val="en-CA"/>
        </w:rPr>
        <w:instrText xml:space="preserve"> SEQ CHAPTER \h \r 1</w:instrText>
      </w:r>
      <w:r w:rsidRPr="002C7593">
        <w:rPr>
          <w:sz w:val="28"/>
          <w:szCs w:val="28"/>
          <w:lang w:val="en-CA"/>
        </w:rPr>
        <w:fldChar w:fldCharType="end"/>
      </w:r>
      <w:r w:rsidRPr="002C7593">
        <w:rPr>
          <w:b/>
          <w:bCs/>
          <w:sz w:val="28"/>
          <w:szCs w:val="28"/>
        </w:rPr>
        <w:t>INFORMED CONSENT TO PARTICIPATE IN RESEARCH</w:t>
      </w:r>
    </w:p>
    <w:p w14:paraId="57DE30FB" w14:textId="77777777" w:rsidR="008750D7" w:rsidRPr="001B2987" w:rsidRDefault="008750D7" w:rsidP="008750D7">
      <w:r w:rsidRPr="002C7593">
        <w:br/>
      </w:r>
      <w:r w:rsidRPr="001B2987">
        <w:t>Investigator:</w:t>
      </w:r>
      <w:r w:rsidRPr="001B2987">
        <w:tab/>
      </w:r>
      <w:r w:rsidRPr="001B2987">
        <w:tab/>
      </w:r>
      <w:r>
        <w:t xml:space="preserve">Robert Chapa, 12345 Sesame ST. </w:t>
      </w:r>
      <w:commentRangeStart w:id="20"/>
      <w:r>
        <w:t>727.277.4748</w:t>
      </w:r>
      <w:commentRangeEnd w:id="20"/>
      <w:r w:rsidR="00277E4A">
        <w:rPr>
          <w:rStyle w:val="CommentReference"/>
        </w:rPr>
        <w:commentReference w:id="20"/>
      </w:r>
    </w:p>
    <w:p w14:paraId="0209DF16" w14:textId="77777777" w:rsidR="008750D7" w:rsidRPr="001B2987" w:rsidRDefault="008750D7" w:rsidP="008750D7"/>
    <w:p w14:paraId="4FBFF08F" w14:textId="3A16CEE9" w:rsidR="008750D7" w:rsidRPr="001B2987" w:rsidRDefault="008750D7" w:rsidP="00121D2B">
      <w:pPr>
        <w:ind w:left="2160" w:hanging="2160"/>
      </w:pPr>
      <w:r w:rsidRPr="001B2987">
        <w:t xml:space="preserve">Title of Study: </w:t>
      </w:r>
      <w:r w:rsidRPr="001B2987">
        <w:tab/>
      </w:r>
      <w:r>
        <w:t xml:space="preserve">Why do some IT departments fail to take appropriate countermeasures for ransomware and other cyberattacks? </w:t>
      </w:r>
    </w:p>
    <w:p w14:paraId="117C862E" w14:textId="77777777" w:rsidR="008750D7" w:rsidRPr="001B2987" w:rsidRDefault="008750D7" w:rsidP="008750D7"/>
    <w:p w14:paraId="71345039" w14:textId="0205FF59" w:rsidR="008750D7" w:rsidRPr="002C7593" w:rsidRDefault="008750D7" w:rsidP="008750D7">
      <w:pPr>
        <w:tabs>
          <w:tab w:val="left" w:pos="720"/>
          <w:tab w:val="left" w:pos="1440"/>
          <w:tab w:val="left" w:pos="2160"/>
        </w:tabs>
        <w:ind w:left="2160" w:hanging="2160"/>
      </w:pPr>
      <w:r w:rsidRPr="002C7593">
        <w:t>Purpose of Study:</w:t>
      </w:r>
      <w:r>
        <w:tab/>
      </w:r>
      <w:commentRangeStart w:id="21"/>
      <w:r>
        <w:t xml:space="preserve">To identify </w:t>
      </w:r>
      <w:commentRangeEnd w:id="21"/>
      <w:r w:rsidR="00277E4A">
        <w:rPr>
          <w:rStyle w:val="CommentReference"/>
        </w:rPr>
        <w:commentReference w:id="21"/>
      </w:r>
      <w:r>
        <w:t>areas of improvement by the administration/organization for increasing cybersecurity countermeasures.</w:t>
      </w:r>
      <w:r w:rsidR="000625A8">
        <w:t xml:space="preserve"> </w:t>
      </w:r>
      <w:commentRangeStart w:id="22"/>
      <w:r w:rsidR="000625A8">
        <w:t>Th</w:t>
      </w:r>
      <w:r w:rsidR="00A57F30">
        <w:t>e data</w:t>
      </w:r>
      <w:r w:rsidR="000625A8">
        <w:t xml:space="preserve"> is for the class</w:t>
      </w:r>
      <w:r w:rsidR="0088528D">
        <w:t xml:space="preserve"> DCJ</w:t>
      </w:r>
      <w:r w:rsidR="00702473">
        <w:t xml:space="preserve"> </w:t>
      </w:r>
      <w:r w:rsidR="0088528D">
        <w:t>7</w:t>
      </w:r>
      <w:r w:rsidR="00702473">
        <w:t>20</w:t>
      </w:r>
      <w:r w:rsidR="000625A8">
        <w:t>. No data will be used outside of th</w:t>
      </w:r>
      <w:r w:rsidR="00702473">
        <w:t>e</w:t>
      </w:r>
      <w:r w:rsidR="000625A8">
        <w:t xml:space="preserve"> class.</w:t>
      </w:r>
      <w:commentRangeEnd w:id="22"/>
      <w:r w:rsidR="00277E4A">
        <w:rPr>
          <w:rStyle w:val="CommentReference"/>
        </w:rPr>
        <w:commentReference w:id="22"/>
      </w:r>
    </w:p>
    <w:p w14:paraId="7EF69FC7" w14:textId="77777777" w:rsidR="008750D7" w:rsidRPr="002C7593" w:rsidRDefault="008750D7" w:rsidP="008750D7"/>
    <w:p w14:paraId="565C85E9" w14:textId="77777777" w:rsidR="008750D7" w:rsidRPr="002C7593" w:rsidRDefault="008750D7" w:rsidP="008750D7">
      <w:pPr>
        <w:ind w:left="2160" w:hanging="2160"/>
      </w:pPr>
      <w:r w:rsidRPr="002C7593">
        <w:t>Procedures:</w:t>
      </w:r>
      <w:r w:rsidRPr="002C7593">
        <w:tab/>
        <w:t xml:space="preserve">You will be asked to </w:t>
      </w:r>
      <w:r>
        <w:t xml:space="preserve">reflect on your day as a cybersecurity expert. </w:t>
      </w:r>
      <w:commentRangeStart w:id="23"/>
      <w:r>
        <w:t>Discuss methods/policies implemented or poorly implemented at your institution. You will be asked questions about how you feel and your anxiety levels about possible ransomware attacks. You will also be asked to evaluate your administration's level of seriousness towards cybersecurity. You will be asked to discuss any obsessive compulsions that have emerged due to stress from system alerts and ransomware attacks at similar organizations.</w:t>
      </w:r>
      <w:commentRangeEnd w:id="23"/>
      <w:r w:rsidR="00277E4A">
        <w:rPr>
          <w:rStyle w:val="CommentReference"/>
        </w:rPr>
        <w:commentReference w:id="23"/>
      </w:r>
    </w:p>
    <w:p w14:paraId="368A15C9" w14:textId="77777777" w:rsidR="008750D7" w:rsidRPr="002C7593" w:rsidRDefault="008750D7" w:rsidP="008750D7"/>
    <w:p w14:paraId="6A728733" w14:textId="77777777" w:rsidR="008750D7" w:rsidRPr="001B2987" w:rsidRDefault="008750D7" w:rsidP="008750D7">
      <w:pPr>
        <w:tabs>
          <w:tab w:val="left" w:pos="720"/>
          <w:tab w:val="left" w:pos="1440"/>
          <w:tab w:val="left" w:pos="2160"/>
        </w:tabs>
        <w:ind w:left="2160" w:hanging="2160"/>
      </w:pPr>
      <w:r w:rsidRPr="001B2987">
        <w:lastRenderedPageBreak/>
        <w:t>Benefits:</w:t>
      </w:r>
      <w:r w:rsidRPr="001B2987">
        <w:tab/>
      </w:r>
      <w:r w:rsidRPr="001B2987">
        <w:tab/>
      </w:r>
      <w:commentRangeStart w:id="24"/>
      <w:r>
        <w:t xml:space="preserve">Some of </w:t>
      </w:r>
      <w:commentRangeEnd w:id="24"/>
      <w:r w:rsidR="00566BB2">
        <w:rPr>
          <w:rStyle w:val="CommentReference"/>
        </w:rPr>
        <w:commentReference w:id="24"/>
      </w:r>
      <w:r>
        <w:t>the benefits may be that you will have a fuller picture of your cybersecurity position and level of protection by reflecting on and discussing these topics. You may also have ideas that might be teased out during our conversation that you may want to consider implementing.</w:t>
      </w:r>
    </w:p>
    <w:p w14:paraId="46B99ECC" w14:textId="77777777" w:rsidR="008750D7" w:rsidRPr="001B2987" w:rsidRDefault="008750D7" w:rsidP="008750D7">
      <w:r w:rsidRPr="001B2987">
        <w:br/>
        <w:t>Risks:</w:t>
      </w:r>
      <w:r w:rsidRPr="001B2987">
        <w:tab/>
      </w:r>
      <w:r w:rsidRPr="001B2987">
        <w:tab/>
      </w:r>
      <w:r w:rsidRPr="001B2987">
        <w:tab/>
      </w:r>
      <w:r w:rsidRPr="00923AD0">
        <w:t xml:space="preserve">None </w:t>
      </w:r>
      <w:r>
        <w:t>more significant</w:t>
      </w:r>
      <w:r w:rsidRPr="00923AD0">
        <w:t xml:space="preserve"> than those of daily life.</w:t>
      </w:r>
    </w:p>
    <w:p w14:paraId="5A0DC7D5" w14:textId="77777777" w:rsidR="008750D7" w:rsidRPr="001B2987" w:rsidRDefault="008750D7" w:rsidP="008750D7"/>
    <w:p w14:paraId="5DB81A68" w14:textId="77777777" w:rsidR="008750D7" w:rsidRDefault="008750D7" w:rsidP="008750D7">
      <w:r w:rsidRPr="001B2987">
        <w:t>Costs/incentives:</w:t>
      </w:r>
      <w:r w:rsidRPr="001B2987">
        <w:tab/>
      </w:r>
      <w:r>
        <w:t>None.</w:t>
      </w:r>
    </w:p>
    <w:p w14:paraId="7AD9F46D" w14:textId="77777777" w:rsidR="008750D7" w:rsidRPr="001B2987" w:rsidRDefault="008750D7" w:rsidP="008750D7"/>
    <w:p w14:paraId="1682E1FA" w14:textId="4ACA902C" w:rsidR="008750D7" w:rsidDel="00566BB2" w:rsidRDefault="008750D7" w:rsidP="008750D7">
      <w:pPr>
        <w:tabs>
          <w:tab w:val="left" w:pos="720"/>
          <w:tab w:val="left" w:pos="1440"/>
          <w:tab w:val="left" w:pos="2160"/>
        </w:tabs>
        <w:ind w:left="2160" w:hanging="2160"/>
        <w:rPr>
          <w:del w:id="25" w:author="Dr. Chambers" w:date="2022-04-07T10:50:00Z"/>
        </w:rPr>
      </w:pPr>
      <w:r w:rsidRPr="005349FD">
        <w:t>Confidentiality</w:t>
      </w:r>
      <w:r w:rsidR="00566BB2">
        <w:t>:</w:t>
      </w:r>
      <w:r w:rsidRPr="005349FD">
        <w:tab/>
      </w:r>
      <w:r w:rsidRPr="005349FD">
        <w:tab/>
      </w:r>
    </w:p>
    <w:p w14:paraId="3623E859" w14:textId="482D9C4C" w:rsidR="008750D7" w:rsidRDefault="008750D7" w:rsidP="008750D7">
      <w:pPr>
        <w:tabs>
          <w:tab w:val="left" w:pos="720"/>
          <w:tab w:val="left" w:pos="1440"/>
          <w:tab w:val="left" w:pos="2160"/>
        </w:tabs>
        <w:ind w:left="2160" w:hanging="2160"/>
      </w:pPr>
      <w:r>
        <w:tab/>
      </w:r>
      <w:r>
        <w:tab/>
      </w:r>
      <w:r>
        <w:tab/>
      </w:r>
      <w:commentRangeStart w:id="26"/>
      <w:r w:rsidR="00287C9D">
        <w:t>Thomas Anderson</w:t>
      </w:r>
      <w:r>
        <w:t xml:space="preserve"> will be the pseudonym for the participant. The campus will be the pseudonym of the school. There will be no identifying information in the study. </w:t>
      </w:r>
      <w:commentRangeEnd w:id="26"/>
      <w:r w:rsidR="00566BB2">
        <w:rPr>
          <w:rStyle w:val="CommentReference"/>
        </w:rPr>
        <w:commentReference w:id="26"/>
      </w:r>
      <w:commentRangeStart w:id="27"/>
      <w:r>
        <w:t xml:space="preserve">All data will be kept on a personal laptop and in a Kaspersky vault with a strong password. There will be two layers of security. The systems CMOS password, the windows login password, and the vault password. All the passwords are different. All backups will be kept on the laptop's secondary hard drive. </w:t>
      </w:r>
      <w:commentRangeEnd w:id="27"/>
      <w:r w:rsidR="00566BB2">
        <w:rPr>
          <w:rStyle w:val="CommentReference"/>
        </w:rPr>
        <w:commentReference w:id="27"/>
      </w:r>
      <w:del w:id="28" w:author="Dr. Chambers" w:date="2022-04-07T10:53:00Z">
        <w:r w:rsidDel="00566BB2">
          <w:delText>The computer will be held in the researcher's home where there are no other persons or visitors, and the house is kept locked.</w:delText>
        </w:r>
        <w:r w:rsidR="000625A8" w:rsidDel="00566BB2">
          <w:delText xml:space="preserve"> </w:delText>
        </w:r>
      </w:del>
      <w:r w:rsidR="000625A8">
        <w:t>After the end of the DJC-720 class, all collected data will be destroyed.</w:t>
      </w:r>
    </w:p>
    <w:p w14:paraId="1A955E79" w14:textId="77777777" w:rsidR="008750D7" w:rsidRPr="001B2987" w:rsidRDefault="008750D7" w:rsidP="008750D7"/>
    <w:p w14:paraId="6F560E03" w14:textId="1AE04FF3" w:rsidR="008750D7" w:rsidRPr="001B2987" w:rsidRDefault="008750D7" w:rsidP="008750D7">
      <w:pPr>
        <w:tabs>
          <w:tab w:val="left" w:pos="720"/>
          <w:tab w:val="left" w:pos="1440"/>
          <w:tab w:val="left" w:pos="2160"/>
        </w:tabs>
        <w:ind w:left="2160" w:hanging="2160"/>
      </w:pPr>
      <w:r w:rsidRPr="001B2987">
        <w:t>Use of information:</w:t>
      </w:r>
      <w:r w:rsidRPr="001B2987">
        <w:tab/>
      </w:r>
      <w:r>
        <w:t xml:space="preserve">The information will be used only for </w:t>
      </w:r>
      <w:r w:rsidR="000625A8">
        <w:t>the DCJ 720</w:t>
      </w:r>
      <w:r>
        <w:t xml:space="preserve"> class assignment.</w:t>
      </w:r>
    </w:p>
    <w:p w14:paraId="51BA4ECB" w14:textId="715C57B2" w:rsidR="008750D7" w:rsidRPr="002C7593" w:rsidRDefault="008750D7" w:rsidP="00566BB2">
      <w:pPr>
        <w:tabs>
          <w:tab w:val="left" w:pos="720"/>
          <w:tab w:val="left" w:pos="1440"/>
          <w:tab w:val="left" w:pos="2160"/>
        </w:tabs>
      </w:pPr>
      <w:commentRangeStart w:id="29"/>
      <w:r w:rsidRPr="002C7593">
        <w:t>Voluntary</w:t>
      </w:r>
      <w:commentRangeEnd w:id="29"/>
      <w:r w:rsidR="00566BB2">
        <w:rPr>
          <w:rStyle w:val="CommentReference"/>
        </w:rPr>
        <w:commentReference w:id="29"/>
      </w:r>
      <w:r>
        <w:t>, the participants</w:t>
      </w:r>
      <w:r w:rsidRPr="002C7593">
        <w:t xml:space="preserve"> may withdraw from the study at any time or decline</w:t>
      </w:r>
      <w:r w:rsidR="00B66C74">
        <w:t xml:space="preserve"> </w:t>
      </w:r>
      <w:r w:rsidRPr="002C7593">
        <w:t>to</w:t>
      </w:r>
      <w:r w:rsidR="00B66C74">
        <w:t xml:space="preserve"> </w:t>
      </w:r>
      <w:r w:rsidRPr="002C7593">
        <w:t>participation</w:t>
      </w:r>
      <w:r>
        <w:t xml:space="preserve"> </w:t>
      </w:r>
      <w:r w:rsidRPr="002C7593">
        <w:t>participates without any penalty.</w:t>
      </w:r>
    </w:p>
    <w:p w14:paraId="736DB49C" w14:textId="77777777" w:rsidR="008750D7" w:rsidRPr="002C7593" w:rsidRDefault="008750D7" w:rsidP="008750D7"/>
    <w:p w14:paraId="52B6AFF8" w14:textId="079DC1DB" w:rsidR="008750D7" w:rsidRPr="002C7593" w:rsidRDefault="008750D7" w:rsidP="008750D7">
      <w:pPr>
        <w:tabs>
          <w:tab w:val="left" w:pos="720"/>
          <w:tab w:val="left" w:pos="1440"/>
          <w:tab w:val="left" w:pos="2160"/>
        </w:tabs>
        <w:ind w:left="2160" w:hanging="2160"/>
      </w:pPr>
      <w:r w:rsidRPr="002C7593">
        <w:lastRenderedPageBreak/>
        <w:t>Signature:</w:t>
      </w:r>
      <w:r w:rsidRPr="002C7593">
        <w:tab/>
      </w:r>
      <w:r w:rsidR="00B66C74">
        <w:tab/>
      </w:r>
      <w:r w:rsidRPr="002C7593">
        <w:t xml:space="preserve">The investigator has discussed the project with me and answered all my questions. I understand that additional questions regarding the study, participant rights, or other concerns should be directed to </w:t>
      </w:r>
      <w:ins w:id="30" w:author="Dr. Chambers" w:date="2022-04-07T10:56:00Z">
        <w:r w:rsidR="00566BB2">
          <w:t xml:space="preserve">Dr. </w:t>
        </w:r>
      </w:ins>
      <w:r w:rsidRPr="00923AD0">
        <w:t>Cheryl Chambers</w:t>
      </w:r>
      <w:r>
        <w:t xml:space="preserve"> at cheri.chambers@saintleo.edu</w:t>
      </w:r>
      <w:r w:rsidRPr="005349FD">
        <w:t>.</w:t>
      </w:r>
      <w:r w:rsidRPr="002C7593">
        <w:t xml:space="preserve"> I agree with the terms above and acknowledge that I have been given a copy of the consent form. </w:t>
      </w:r>
      <w:r>
        <w:t>I agree to participate in this research project by signing this consent form</w:t>
      </w:r>
      <w:r w:rsidRPr="002C7593">
        <w:t>.</w:t>
      </w:r>
    </w:p>
    <w:p w14:paraId="45899B21" w14:textId="77777777" w:rsidR="008750D7" w:rsidRPr="002C7593" w:rsidRDefault="008750D7" w:rsidP="008750D7"/>
    <w:p w14:paraId="4B111941" w14:textId="77777777" w:rsidR="008750D7" w:rsidRPr="002C7593" w:rsidRDefault="008750D7" w:rsidP="008750D7">
      <w:r w:rsidRPr="002C7593">
        <w:t>_____________________________________________________________________________</w:t>
      </w:r>
    </w:p>
    <w:p w14:paraId="6A02AB67" w14:textId="77777777" w:rsidR="008750D7" w:rsidRPr="002C7593" w:rsidRDefault="008750D7" w:rsidP="008750D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pPr>
      <w:r w:rsidRPr="002C7593">
        <w:t>Signature of the Participant</w:t>
      </w:r>
      <w:r w:rsidRPr="002C7593">
        <w:tab/>
      </w:r>
      <w:r w:rsidRPr="002C7593">
        <w:tab/>
      </w:r>
      <w:r w:rsidRPr="002C7593">
        <w:tab/>
      </w:r>
      <w:r w:rsidRPr="002C7593">
        <w:tab/>
      </w:r>
      <w:r w:rsidRPr="002C7593">
        <w:tab/>
      </w:r>
      <w:r w:rsidRPr="002C7593">
        <w:tab/>
      </w:r>
      <w:r w:rsidRPr="002C7593">
        <w:tab/>
        <w:t>Date</w:t>
      </w:r>
    </w:p>
    <w:p w14:paraId="037671A1" w14:textId="77777777" w:rsidR="008750D7" w:rsidRPr="002C7593" w:rsidRDefault="008750D7" w:rsidP="008750D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pPr>
    </w:p>
    <w:p w14:paraId="71F1CD7B" w14:textId="77777777" w:rsidR="008750D7" w:rsidRPr="002C7593" w:rsidRDefault="008750D7" w:rsidP="008750D7">
      <w:r w:rsidRPr="002C7593">
        <w:t>_____________________________________________________________________________</w:t>
      </w:r>
    </w:p>
    <w:p w14:paraId="6464D706" w14:textId="77777777" w:rsidR="008750D7" w:rsidRPr="002C7593" w:rsidRDefault="008750D7" w:rsidP="008750D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pPr>
      <w:r w:rsidRPr="002C7593">
        <w:t>Signature of Investigator</w:t>
      </w:r>
      <w:r w:rsidRPr="002C7593">
        <w:tab/>
      </w:r>
      <w:r w:rsidRPr="002C7593">
        <w:tab/>
      </w:r>
      <w:r w:rsidRPr="002C7593">
        <w:tab/>
      </w:r>
      <w:r w:rsidRPr="002C7593">
        <w:tab/>
      </w:r>
      <w:r w:rsidRPr="002C7593">
        <w:tab/>
      </w:r>
      <w:r w:rsidRPr="002C7593">
        <w:tab/>
      </w:r>
      <w:r w:rsidRPr="002C7593">
        <w:tab/>
        <w:t>Date</w:t>
      </w:r>
    </w:p>
    <w:p w14:paraId="0B99FE63" w14:textId="77777777" w:rsidR="008750D7" w:rsidRPr="002C7593" w:rsidRDefault="008750D7" w:rsidP="008750D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pPr>
    </w:p>
    <w:p w14:paraId="2DC0E373" w14:textId="77777777" w:rsidR="008750D7" w:rsidRPr="002C7593" w:rsidRDefault="008750D7" w:rsidP="008750D7">
      <w:r w:rsidRPr="002C7593">
        <w:t>_____________________________________________________________________________</w:t>
      </w:r>
    </w:p>
    <w:p w14:paraId="5BE27131" w14:textId="77777777" w:rsidR="008750D7" w:rsidRPr="002C7593" w:rsidRDefault="008750D7" w:rsidP="008750D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pPr>
      <w:r w:rsidRPr="002C7593">
        <w:t>Signature of Reader/Translator</w:t>
      </w:r>
      <w:r w:rsidRPr="002C7593">
        <w:tab/>
      </w:r>
      <w:r w:rsidRPr="002C7593">
        <w:tab/>
      </w:r>
      <w:r w:rsidRPr="002C7593">
        <w:tab/>
      </w:r>
      <w:r w:rsidRPr="002C7593">
        <w:tab/>
      </w:r>
      <w:r w:rsidRPr="002C7593">
        <w:tab/>
      </w:r>
      <w:r w:rsidRPr="002C7593">
        <w:tab/>
      </w:r>
      <w:r w:rsidRPr="002C7593">
        <w:tab/>
      </w:r>
      <w:commentRangeStart w:id="31"/>
      <w:r w:rsidRPr="002C7593">
        <w:t>Date</w:t>
      </w:r>
      <w:commentRangeEnd w:id="31"/>
      <w:r w:rsidR="00277E4A">
        <w:rPr>
          <w:rStyle w:val="CommentReference"/>
        </w:rPr>
        <w:commentReference w:id="31"/>
      </w:r>
    </w:p>
    <w:p w14:paraId="0100B494" w14:textId="77777777" w:rsidR="008750D7" w:rsidRPr="008750D7" w:rsidRDefault="008750D7" w:rsidP="008750D7">
      <w:pPr>
        <w:rPr>
          <w:rFonts w:ascii="Times New Roman" w:hAnsi="Times New Roman" w:cs="Times New Roman"/>
          <w:sz w:val="24"/>
          <w:szCs w:val="24"/>
        </w:rPr>
      </w:pPr>
    </w:p>
    <w:sectPr w:rsidR="008750D7" w:rsidRPr="008750D7">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r. Chambers" w:date="2022-04-06T14:45:00Z" w:initials="CC">
    <w:p w14:paraId="0B7D238C" w14:textId="4E93E5BE" w:rsidR="008E6B7E" w:rsidRDefault="008E6B7E">
      <w:pPr>
        <w:pStyle w:val="CommentText"/>
      </w:pPr>
      <w:r>
        <w:rPr>
          <w:rStyle w:val="CommentReference"/>
        </w:rPr>
        <w:annotationRef/>
      </w:r>
      <w:r>
        <w:t>Fix title page so it is formatted in APA style. See title page comments on first two Written Assignments.</w:t>
      </w:r>
    </w:p>
  </w:comment>
  <w:comment w:id="3" w:author="Dr. Chambers" w:date="2022-04-07T13:46:00Z" w:initials="CC">
    <w:p w14:paraId="3BD4D599" w14:textId="4AB8A5BA" w:rsidR="00D90004" w:rsidRDefault="00D90004">
      <w:pPr>
        <w:pStyle w:val="CommentText"/>
      </w:pPr>
      <w:r>
        <w:rPr>
          <w:rStyle w:val="CommentReference"/>
        </w:rPr>
        <w:annotationRef/>
      </w:r>
      <w:r>
        <w:t>Good question.</w:t>
      </w:r>
    </w:p>
  </w:comment>
  <w:comment w:id="4" w:author="Dr. Chambers" w:date="2022-04-07T13:47:00Z" w:initials="CC">
    <w:p w14:paraId="15FE8F13" w14:textId="228F6A03" w:rsidR="00D90004" w:rsidRDefault="00D90004">
      <w:pPr>
        <w:pStyle w:val="CommentText"/>
      </w:pPr>
      <w:r>
        <w:rPr>
          <w:rStyle w:val="CommentReference"/>
        </w:rPr>
        <w:annotationRef/>
      </w:r>
      <w:r>
        <w:t xml:space="preserve">This has the potential of being answered in a word or two. An easy solution is to use probe b as the question, and use this question as a probe. </w:t>
      </w:r>
    </w:p>
  </w:comment>
  <w:comment w:id="5" w:author="Dr. Chambers" w:date="2022-04-07T13:48:00Z" w:initials="CC">
    <w:p w14:paraId="2E6A82B1" w14:textId="7638DF99" w:rsidR="00D90004" w:rsidRDefault="00D90004">
      <w:pPr>
        <w:pStyle w:val="CommentText"/>
      </w:pPr>
      <w:r>
        <w:rPr>
          <w:rStyle w:val="CommentReference"/>
        </w:rPr>
        <w:annotationRef/>
      </w:r>
      <w:r>
        <w:t>This has the potential of being answered in a word or two since you are asking about the level of seriousness. Could revise it to: How does your administration demonstrate their commitment to cybersecurity? Then use the question about level of seriousness as a probe.</w:t>
      </w:r>
    </w:p>
  </w:comment>
  <w:comment w:id="6" w:author="Dr. Chambers" w:date="2022-04-07T13:49:00Z" w:initials="CC">
    <w:p w14:paraId="7C6E791F" w14:textId="3AA7A87E" w:rsidR="00CA6427" w:rsidRDefault="00CA6427">
      <w:pPr>
        <w:pStyle w:val="CommentText"/>
      </w:pPr>
      <w:r>
        <w:rPr>
          <w:rStyle w:val="CommentReference"/>
        </w:rPr>
        <w:annotationRef/>
      </w:r>
      <w:r>
        <w:t xml:space="preserve">This also has the potential to be answered in a word or two.  Could revise to something like: How do you think cybersecurity should be budgeted for? </w:t>
      </w:r>
    </w:p>
  </w:comment>
  <w:comment w:id="10" w:author="Dr. Chambers" w:date="2022-04-07T13:51:00Z" w:initials="CC">
    <w:p w14:paraId="35CE7B3C" w14:textId="1FBAFF5B" w:rsidR="00CA6427" w:rsidRDefault="00CA6427" w:rsidP="00CA6427">
      <w:pPr>
        <w:pStyle w:val="CommentText"/>
      </w:pPr>
      <w:r>
        <w:rPr>
          <w:rStyle w:val="CommentReference"/>
        </w:rPr>
        <w:annotationRef/>
      </w:r>
      <w:r>
        <w:t xml:space="preserve">Revise so this is not a yes/no question. Any question that begins with “can you” can be answered in yes/no. The easiest way to revise “can you” questions is to just delete the “can you”.  </w:t>
      </w:r>
    </w:p>
    <w:p w14:paraId="40ACD17F" w14:textId="40EDDF03" w:rsidR="00CA6427" w:rsidRDefault="00CA6427">
      <w:pPr>
        <w:pStyle w:val="CommentText"/>
      </w:pPr>
    </w:p>
  </w:comment>
  <w:comment w:id="14" w:author="Dr. Chambers" w:date="2022-04-07T13:52:00Z" w:initials="CC">
    <w:p w14:paraId="252452D6" w14:textId="4DFF5B3A" w:rsidR="00CA6427" w:rsidRDefault="00CA6427">
      <w:pPr>
        <w:pStyle w:val="CommentText"/>
      </w:pPr>
      <w:r>
        <w:rPr>
          <w:rStyle w:val="CommentReference"/>
        </w:rPr>
        <w:annotationRef/>
      </w:r>
      <w:r>
        <w:t>Good questions.</w:t>
      </w:r>
    </w:p>
  </w:comment>
  <w:comment w:id="15" w:author="Dr. Chambers" w:date="2022-04-07T13:53:00Z" w:initials="CC">
    <w:p w14:paraId="3BF78EFA" w14:textId="23D53EF6" w:rsidR="00CA6427" w:rsidRDefault="00CA6427">
      <w:pPr>
        <w:pStyle w:val="CommentText"/>
      </w:pPr>
      <w:r>
        <w:rPr>
          <w:rStyle w:val="CommentReference"/>
        </w:rPr>
        <w:annotationRef/>
      </w:r>
      <w:r>
        <w:t>Revise so this cannot be answered in a word or two.</w:t>
      </w:r>
    </w:p>
  </w:comment>
  <w:comment w:id="16" w:author="Dr. Chambers" w:date="2022-04-07T13:55:00Z" w:initials="CC">
    <w:p w14:paraId="1AEA58DA" w14:textId="26CAB43F" w:rsidR="00CA6427" w:rsidRDefault="00CA6427">
      <w:pPr>
        <w:pStyle w:val="CommentText"/>
      </w:pPr>
      <w:r>
        <w:rPr>
          <w:rStyle w:val="CommentReference"/>
        </w:rPr>
        <w:annotationRef/>
      </w:r>
      <w:r>
        <w:t>Good questions.</w:t>
      </w:r>
    </w:p>
  </w:comment>
  <w:comment w:id="17" w:author="Dr. Chambers" w:date="2022-04-07T13:55:00Z" w:initials="CC">
    <w:p w14:paraId="045AB237" w14:textId="59A08FAA" w:rsidR="00CA6427" w:rsidRDefault="00CA6427">
      <w:pPr>
        <w:pStyle w:val="CommentText"/>
      </w:pPr>
      <w:r>
        <w:rPr>
          <w:rStyle w:val="CommentReference"/>
        </w:rPr>
        <w:annotationRef/>
      </w:r>
      <w:r>
        <w:t>Good questions.</w:t>
      </w:r>
    </w:p>
  </w:comment>
  <w:comment w:id="18" w:author="Dr. Chambers" w:date="2022-04-07T13:55:00Z" w:initials="CC">
    <w:p w14:paraId="466CB736" w14:textId="7F15BF81" w:rsidR="00CA6427" w:rsidRDefault="00CA6427">
      <w:pPr>
        <w:pStyle w:val="CommentText"/>
      </w:pPr>
      <w:r>
        <w:rPr>
          <w:rStyle w:val="CommentReference"/>
        </w:rPr>
        <w:annotationRef/>
      </w:r>
      <w:r>
        <w:t xml:space="preserve">Overall good job on the questions.  </w:t>
      </w:r>
      <w:r>
        <w:t xml:space="preserve">The content of your questions is good. </w:t>
      </w:r>
      <w:r>
        <w:t>You do have some questions to revise so you avoid asking yes/no questions</w:t>
      </w:r>
      <w:r>
        <w:t xml:space="preserve"> or questions that can be answered in a word or two. </w:t>
      </w:r>
      <w:r>
        <w:t xml:space="preserve">  </w:t>
      </w:r>
      <w:bookmarkStart w:id="19" w:name="_GoBack"/>
      <w:bookmarkEnd w:id="19"/>
    </w:p>
  </w:comment>
  <w:comment w:id="20" w:author="Dr. Chambers" w:date="2022-04-07T10:46:00Z" w:initials="CC">
    <w:p w14:paraId="5BE04639" w14:textId="1CD9FA70" w:rsidR="00277E4A" w:rsidRDefault="00277E4A">
      <w:pPr>
        <w:pStyle w:val="CommentText"/>
      </w:pPr>
      <w:r>
        <w:rPr>
          <w:rStyle w:val="CommentReference"/>
        </w:rPr>
        <w:annotationRef/>
      </w:r>
      <w:r>
        <w:t xml:space="preserve">Use the format that most in this country are familiar with:  - rather </w:t>
      </w:r>
      <w:proofErr w:type="gramStart"/>
      <w:r>
        <w:t>than .</w:t>
      </w:r>
      <w:proofErr w:type="gramEnd"/>
    </w:p>
  </w:comment>
  <w:comment w:id="21" w:author="Dr. Chambers" w:date="2022-04-07T10:45:00Z" w:initials="CC">
    <w:p w14:paraId="24E9F75A" w14:textId="10468E87" w:rsidR="00277E4A" w:rsidRDefault="00277E4A">
      <w:pPr>
        <w:pStyle w:val="CommentText"/>
      </w:pPr>
      <w:r>
        <w:rPr>
          <w:rStyle w:val="CommentReference"/>
        </w:rPr>
        <w:annotationRef/>
      </w:r>
      <w:r>
        <w:t>Single space within an items information. And double space between items.</w:t>
      </w:r>
    </w:p>
  </w:comment>
  <w:comment w:id="22" w:author="Dr. Chambers" w:date="2022-04-07T10:47:00Z" w:initials="CC">
    <w:p w14:paraId="1D7BE0D5" w14:textId="674C81FB" w:rsidR="00277E4A" w:rsidRDefault="00277E4A">
      <w:pPr>
        <w:pStyle w:val="CommentText"/>
      </w:pPr>
      <w:r>
        <w:rPr>
          <w:rStyle w:val="CommentReference"/>
        </w:rPr>
        <w:annotationRef/>
      </w:r>
      <w:r>
        <w:t>Belongs in use of information.</w:t>
      </w:r>
    </w:p>
  </w:comment>
  <w:comment w:id="23" w:author="Dr. Chambers" w:date="2022-04-07T10:48:00Z" w:initials="CC">
    <w:p w14:paraId="25A7B6BB" w14:textId="587C9F3E" w:rsidR="00277E4A" w:rsidRDefault="00277E4A" w:rsidP="00566BB2">
      <w:r>
        <w:rPr>
          <w:rStyle w:val="CommentReference"/>
        </w:rPr>
        <w:annotationRef/>
      </w:r>
      <w:r>
        <w:t>Never provide your subjects with an idea of what the questions may be on.</w:t>
      </w:r>
      <w:r w:rsidR="00566BB2" w:rsidRPr="00566BB2">
        <w:t xml:space="preserve"> </w:t>
      </w:r>
      <w:r w:rsidR="00566BB2">
        <w:t xml:space="preserve">Simplify </w:t>
      </w:r>
      <w:r w:rsidR="00566BB2">
        <w:t>this section</w:t>
      </w:r>
      <w:r w:rsidR="00566BB2">
        <w:t xml:space="preserve"> and make it about the method such as: </w:t>
      </w:r>
      <w:r w:rsidR="00566BB2" w:rsidRPr="002C7593">
        <w:t xml:space="preserve">You will be asked to </w:t>
      </w:r>
      <w:r w:rsidR="00566BB2">
        <w:t>participate in a face to face interview that will be recorded.</w:t>
      </w:r>
    </w:p>
  </w:comment>
  <w:comment w:id="24" w:author="Dr. Chambers" w:date="2022-04-07T10:49:00Z" w:initials="CC">
    <w:p w14:paraId="63BD6845" w14:textId="5633870E" w:rsidR="00566BB2" w:rsidRDefault="00566BB2">
      <w:pPr>
        <w:pStyle w:val="CommentText"/>
      </w:pPr>
      <w:r>
        <w:rPr>
          <w:rStyle w:val="CommentReference"/>
        </w:rPr>
        <w:annotationRef/>
      </w:r>
      <w:r>
        <w:t>Rarely are there benefits for the subjects.  This should be: None.</w:t>
      </w:r>
    </w:p>
  </w:comment>
  <w:comment w:id="26" w:author="Dr. Chambers" w:date="2022-04-07T10:53:00Z" w:initials="CC">
    <w:p w14:paraId="305CED6E" w14:textId="24B9CA42" w:rsidR="00566BB2" w:rsidRDefault="00566BB2">
      <w:pPr>
        <w:pStyle w:val="CommentText"/>
      </w:pPr>
      <w:r>
        <w:rPr>
          <w:rStyle w:val="CommentReference"/>
        </w:rPr>
        <w:annotationRef/>
      </w:r>
      <w:r>
        <w:t>Your informed consent is never specific to one subject, so although you will only be interviewing one person in this class do make the informed consent more general.  Such as:</w:t>
      </w:r>
      <w:r w:rsidRPr="00C12F3B">
        <w:t xml:space="preserve"> </w:t>
      </w:r>
      <w:r>
        <w:t>Your identity will be confidential and you will only be referred to by a pseudonym throughout the interview. There will be no mention of the agency you are employed by or the geographical location you work in.</w:t>
      </w:r>
    </w:p>
  </w:comment>
  <w:comment w:id="27" w:author="Dr. Chambers" w:date="2022-04-07T10:53:00Z" w:initials="CC">
    <w:p w14:paraId="0D41F873" w14:textId="0DC0E987" w:rsidR="00566BB2" w:rsidRDefault="00566BB2">
      <w:pPr>
        <w:pStyle w:val="CommentText"/>
      </w:pPr>
      <w:r>
        <w:rPr>
          <w:rStyle w:val="CommentReference"/>
        </w:rPr>
        <w:annotationRef/>
      </w:r>
      <w:r>
        <w:t>Typically, I would say simplify this as it is beyond the knowledge of most subjects.  However, your subjects have the knowledge so this is appropriate for them with the exception of the line deleted in track changes.</w:t>
      </w:r>
    </w:p>
  </w:comment>
  <w:comment w:id="29" w:author="Dr. Chambers" w:date="2022-04-07T10:55:00Z" w:initials="CC">
    <w:p w14:paraId="78BC0ADF" w14:textId="48E77908" w:rsidR="00566BB2" w:rsidRDefault="00566BB2">
      <w:pPr>
        <w:pStyle w:val="CommentText"/>
      </w:pPr>
      <w:r>
        <w:rPr>
          <w:rStyle w:val="CommentReference"/>
        </w:rPr>
        <w:annotationRef/>
      </w:r>
      <w:r>
        <w:t>Fix so you have the same wording as the form and the spacing is aligned.</w:t>
      </w:r>
    </w:p>
  </w:comment>
  <w:comment w:id="31" w:author="Dr. Chambers" w:date="2022-04-07T10:45:00Z" w:initials="CC">
    <w:p w14:paraId="05879586" w14:textId="1B2FE237" w:rsidR="00277E4A" w:rsidRDefault="00277E4A">
      <w:pPr>
        <w:pStyle w:val="CommentText"/>
      </w:pPr>
      <w:r>
        <w:rPr>
          <w:rStyle w:val="CommentReference"/>
        </w:rPr>
        <w:annotationRef/>
      </w:r>
      <w:r>
        <w:t>Adjust spacing and margins so the informed consent fits on one page.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7D238C" w15:done="0"/>
  <w15:commentEx w15:paraId="3BD4D599" w15:done="0"/>
  <w15:commentEx w15:paraId="15FE8F13" w15:done="0"/>
  <w15:commentEx w15:paraId="2E6A82B1" w15:done="0"/>
  <w15:commentEx w15:paraId="7C6E791F" w15:done="0"/>
  <w15:commentEx w15:paraId="40ACD17F" w15:done="0"/>
  <w15:commentEx w15:paraId="252452D6" w15:done="0"/>
  <w15:commentEx w15:paraId="3BF78EFA" w15:done="0"/>
  <w15:commentEx w15:paraId="1AEA58DA" w15:done="0"/>
  <w15:commentEx w15:paraId="045AB237" w15:done="0"/>
  <w15:commentEx w15:paraId="466CB736" w15:done="0"/>
  <w15:commentEx w15:paraId="5BE04639" w15:done="0"/>
  <w15:commentEx w15:paraId="24E9F75A" w15:done="0"/>
  <w15:commentEx w15:paraId="1D7BE0D5" w15:done="0"/>
  <w15:commentEx w15:paraId="25A7B6BB" w15:done="0"/>
  <w15:commentEx w15:paraId="63BD6845" w15:done="0"/>
  <w15:commentEx w15:paraId="305CED6E" w15:done="0"/>
  <w15:commentEx w15:paraId="0D41F873" w15:done="0"/>
  <w15:commentEx w15:paraId="78BC0ADF" w15:done="0"/>
  <w15:commentEx w15:paraId="058795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C116A" w14:textId="77777777" w:rsidR="00836BB8" w:rsidRDefault="00836BB8" w:rsidP="00836BB8">
      <w:pPr>
        <w:spacing w:line="240" w:lineRule="auto"/>
      </w:pPr>
      <w:r>
        <w:separator/>
      </w:r>
    </w:p>
  </w:endnote>
  <w:endnote w:type="continuationSeparator" w:id="0">
    <w:p w14:paraId="1F73D409" w14:textId="77777777" w:rsidR="00836BB8" w:rsidRDefault="00836BB8" w:rsidP="0083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E2171" w14:textId="77777777" w:rsidR="00836BB8" w:rsidRDefault="00836BB8" w:rsidP="00836BB8">
      <w:pPr>
        <w:spacing w:line="240" w:lineRule="auto"/>
      </w:pPr>
      <w:r>
        <w:separator/>
      </w:r>
    </w:p>
  </w:footnote>
  <w:footnote w:type="continuationSeparator" w:id="0">
    <w:p w14:paraId="2F5EF83E" w14:textId="77777777" w:rsidR="00836BB8" w:rsidRDefault="00836BB8" w:rsidP="00836B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Times New Roman" w:hAnsi="Times New Roman" w:cs="Times New Roman"/>
      </w:rPr>
      <w:id w:val="523989261"/>
      <w:docPartObj>
        <w:docPartGallery w:val="Page Numbers (Top of Page)"/>
        <w:docPartUnique/>
      </w:docPartObj>
    </w:sdtPr>
    <w:sdtEndPr>
      <w:rPr>
        <w:rStyle w:val="PageNumber"/>
      </w:rPr>
    </w:sdtEndPr>
    <w:sdtContent>
      <w:p w14:paraId="3B1B8FD8" w14:textId="0A1F956B" w:rsidR="00894F8C" w:rsidRPr="0079557C" w:rsidRDefault="00894F8C" w:rsidP="00894F8C">
        <w:pPr>
          <w:pStyle w:val="Header"/>
          <w:framePr w:wrap="none" w:vAnchor="text" w:hAnchor="margin" w:xAlign="right" w:y="1"/>
          <w:rPr>
            <w:rStyle w:val="PageNumber"/>
            <w:rFonts w:ascii="Times New Roman" w:hAnsi="Times New Roman" w:cs="Times New Roman"/>
          </w:rPr>
        </w:pPr>
        <w:r w:rsidRPr="0079557C">
          <w:rPr>
            <w:rStyle w:val="PageNumber"/>
            <w:rFonts w:ascii="Times New Roman" w:hAnsi="Times New Roman" w:cs="Times New Roman"/>
          </w:rPr>
          <w:fldChar w:fldCharType="begin"/>
        </w:r>
        <w:r w:rsidRPr="0079557C">
          <w:rPr>
            <w:rStyle w:val="PageNumber"/>
            <w:rFonts w:ascii="Times New Roman" w:hAnsi="Times New Roman" w:cs="Times New Roman"/>
          </w:rPr>
          <w:instrText xml:space="preserve"> PAGE </w:instrText>
        </w:r>
        <w:r w:rsidRPr="0079557C">
          <w:rPr>
            <w:rStyle w:val="PageNumber"/>
            <w:rFonts w:ascii="Times New Roman" w:hAnsi="Times New Roman" w:cs="Times New Roman"/>
          </w:rPr>
          <w:fldChar w:fldCharType="separate"/>
        </w:r>
        <w:r w:rsidR="007A722A">
          <w:rPr>
            <w:rStyle w:val="PageNumber"/>
            <w:rFonts w:ascii="Times New Roman" w:hAnsi="Times New Roman" w:cs="Times New Roman"/>
            <w:noProof/>
          </w:rPr>
          <w:t>6</w:t>
        </w:r>
        <w:r w:rsidRPr="0079557C">
          <w:rPr>
            <w:rStyle w:val="PageNumber"/>
            <w:rFonts w:ascii="Times New Roman" w:hAnsi="Times New Roman" w:cs="Times New Roman"/>
          </w:rPr>
          <w:fldChar w:fldCharType="end"/>
        </w:r>
      </w:p>
    </w:sdtContent>
  </w:sdt>
  <w:p w14:paraId="29700EE0" w14:textId="6C9C95D8" w:rsidR="00836BB8" w:rsidRPr="00894F8C" w:rsidRDefault="00894F8C" w:rsidP="00894F8C">
    <w:pPr>
      <w:pStyle w:val="Header"/>
    </w:pPr>
    <w:r>
      <w:rPr>
        <w:rFonts w:ascii="Times New Roman" w:hAnsi="Times New Roman" w:cs="Times New Roman"/>
      </w:rPr>
      <w:t>Semi-Structured Interview Questions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462C3"/>
    <w:multiLevelType w:val="hybridMultilevel"/>
    <w:tmpl w:val="4B461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 Chambers">
    <w15:presenceInfo w15:providerId="None" w15:userId="Dr. Chamb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LQ0NjK1NDQ0NbEwNTBT0lEKTi0uzszPAykwrgUAJm4LmywAAAA="/>
    <w:docVar w:name="dgnword-docGUID" w:val="{5212556E-2498-471C-A325-95A16D1F70A0}"/>
    <w:docVar w:name="dgnword-eventsink" w:val="1627759291984"/>
  </w:docVars>
  <w:rsids>
    <w:rsidRoot w:val="00E56532"/>
    <w:rsid w:val="00012D47"/>
    <w:rsid w:val="00036322"/>
    <w:rsid w:val="00051790"/>
    <w:rsid w:val="000625A8"/>
    <w:rsid w:val="0007629C"/>
    <w:rsid w:val="000F6D14"/>
    <w:rsid w:val="0012179E"/>
    <w:rsid w:val="00121D2B"/>
    <w:rsid w:val="00133CE3"/>
    <w:rsid w:val="00216EE4"/>
    <w:rsid w:val="00237951"/>
    <w:rsid w:val="002449CE"/>
    <w:rsid w:val="00277E4A"/>
    <w:rsid w:val="00287C9D"/>
    <w:rsid w:val="002E299F"/>
    <w:rsid w:val="002E51EA"/>
    <w:rsid w:val="0032779D"/>
    <w:rsid w:val="00386EBF"/>
    <w:rsid w:val="00432A3C"/>
    <w:rsid w:val="00473797"/>
    <w:rsid w:val="005366BC"/>
    <w:rsid w:val="00566BB2"/>
    <w:rsid w:val="00594F79"/>
    <w:rsid w:val="005B4328"/>
    <w:rsid w:val="005D6E72"/>
    <w:rsid w:val="006357F6"/>
    <w:rsid w:val="00691F84"/>
    <w:rsid w:val="00694279"/>
    <w:rsid w:val="006A40AD"/>
    <w:rsid w:val="006C647C"/>
    <w:rsid w:val="006F75B2"/>
    <w:rsid w:val="00702473"/>
    <w:rsid w:val="007A722A"/>
    <w:rsid w:val="007F7982"/>
    <w:rsid w:val="00836BB8"/>
    <w:rsid w:val="008750D7"/>
    <w:rsid w:val="0088528D"/>
    <w:rsid w:val="00894F8C"/>
    <w:rsid w:val="008E570A"/>
    <w:rsid w:val="008E6B7E"/>
    <w:rsid w:val="009446B8"/>
    <w:rsid w:val="0096264E"/>
    <w:rsid w:val="00967E4F"/>
    <w:rsid w:val="009D5B37"/>
    <w:rsid w:val="00A57F30"/>
    <w:rsid w:val="00A939A6"/>
    <w:rsid w:val="00AA5AF8"/>
    <w:rsid w:val="00AB33F6"/>
    <w:rsid w:val="00B30B77"/>
    <w:rsid w:val="00B66C74"/>
    <w:rsid w:val="00B91108"/>
    <w:rsid w:val="00B912B0"/>
    <w:rsid w:val="00B9467C"/>
    <w:rsid w:val="00C01105"/>
    <w:rsid w:val="00C65218"/>
    <w:rsid w:val="00C8252A"/>
    <w:rsid w:val="00C8640A"/>
    <w:rsid w:val="00CA6427"/>
    <w:rsid w:val="00D808A3"/>
    <w:rsid w:val="00D90004"/>
    <w:rsid w:val="00DB2B91"/>
    <w:rsid w:val="00DE0D48"/>
    <w:rsid w:val="00E0017A"/>
    <w:rsid w:val="00E56532"/>
    <w:rsid w:val="00EA0A12"/>
    <w:rsid w:val="00F20717"/>
    <w:rsid w:val="00FB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0D2DF7A"/>
  <w15:chartTrackingRefBased/>
  <w15:docId w15:val="{8E3DF379-BEE8-424C-9601-2379A1CA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532"/>
    <w:pPr>
      <w:ind w:left="720"/>
      <w:contextualSpacing/>
    </w:pPr>
  </w:style>
  <w:style w:type="paragraph" w:styleId="Header">
    <w:name w:val="header"/>
    <w:basedOn w:val="Normal"/>
    <w:link w:val="HeaderChar"/>
    <w:uiPriority w:val="99"/>
    <w:unhideWhenUsed/>
    <w:rsid w:val="00836BB8"/>
    <w:pPr>
      <w:tabs>
        <w:tab w:val="center" w:pos="4680"/>
        <w:tab w:val="right" w:pos="9360"/>
      </w:tabs>
      <w:spacing w:line="240" w:lineRule="auto"/>
    </w:pPr>
  </w:style>
  <w:style w:type="character" w:customStyle="1" w:styleId="HeaderChar">
    <w:name w:val="Header Char"/>
    <w:basedOn w:val="DefaultParagraphFont"/>
    <w:link w:val="Header"/>
    <w:uiPriority w:val="99"/>
    <w:rsid w:val="00836BB8"/>
  </w:style>
  <w:style w:type="paragraph" w:styleId="Footer">
    <w:name w:val="footer"/>
    <w:basedOn w:val="Normal"/>
    <w:link w:val="FooterChar"/>
    <w:uiPriority w:val="99"/>
    <w:unhideWhenUsed/>
    <w:rsid w:val="00836BB8"/>
    <w:pPr>
      <w:tabs>
        <w:tab w:val="center" w:pos="4680"/>
        <w:tab w:val="right" w:pos="9360"/>
      </w:tabs>
      <w:spacing w:line="240" w:lineRule="auto"/>
    </w:pPr>
  </w:style>
  <w:style w:type="character" w:customStyle="1" w:styleId="FooterChar">
    <w:name w:val="Footer Char"/>
    <w:basedOn w:val="DefaultParagraphFont"/>
    <w:link w:val="Footer"/>
    <w:uiPriority w:val="99"/>
    <w:rsid w:val="00836BB8"/>
  </w:style>
  <w:style w:type="character" w:styleId="PageNumber">
    <w:name w:val="page number"/>
    <w:basedOn w:val="DefaultParagraphFont"/>
    <w:uiPriority w:val="99"/>
    <w:semiHidden/>
    <w:unhideWhenUsed/>
    <w:rsid w:val="00894F8C"/>
  </w:style>
  <w:style w:type="character" w:styleId="CommentReference">
    <w:name w:val="annotation reference"/>
    <w:basedOn w:val="DefaultParagraphFont"/>
    <w:uiPriority w:val="99"/>
    <w:semiHidden/>
    <w:unhideWhenUsed/>
    <w:rsid w:val="008E6B7E"/>
    <w:rPr>
      <w:sz w:val="16"/>
      <w:szCs w:val="16"/>
    </w:rPr>
  </w:style>
  <w:style w:type="paragraph" w:styleId="CommentText">
    <w:name w:val="annotation text"/>
    <w:basedOn w:val="Normal"/>
    <w:link w:val="CommentTextChar"/>
    <w:uiPriority w:val="99"/>
    <w:unhideWhenUsed/>
    <w:rsid w:val="008E6B7E"/>
    <w:pPr>
      <w:spacing w:line="240" w:lineRule="auto"/>
    </w:pPr>
    <w:rPr>
      <w:sz w:val="20"/>
      <w:szCs w:val="20"/>
    </w:rPr>
  </w:style>
  <w:style w:type="character" w:customStyle="1" w:styleId="CommentTextChar">
    <w:name w:val="Comment Text Char"/>
    <w:basedOn w:val="DefaultParagraphFont"/>
    <w:link w:val="CommentText"/>
    <w:uiPriority w:val="99"/>
    <w:rsid w:val="008E6B7E"/>
    <w:rPr>
      <w:sz w:val="20"/>
      <w:szCs w:val="20"/>
    </w:rPr>
  </w:style>
  <w:style w:type="paragraph" w:styleId="CommentSubject">
    <w:name w:val="annotation subject"/>
    <w:basedOn w:val="CommentText"/>
    <w:next w:val="CommentText"/>
    <w:link w:val="CommentSubjectChar"/>
    <w:uiPriority w:val="99"/>
    <w:semiHidden/>
    <w:unhideWhenUsed/>
    <w:rsid w:val="008E6B7E"/>
    <w:rPr>
      <w:b/>
      <w:bCs/>
    </w:rPr>
  </w:style>
  <w:style w:type="character" w:customStyle="1" w:styleId="CommentSubjectChar">
    <w:name w:val="Comment Subject Char"/>
    <w:basedOn w:val="CommentTextChar"/>
    <w:link w:val="CommentSubject"/>
    <w:uiPriority w:val="99"/>
    <w:semiHidden/>
    <w:rsid w:val="008E6B7E"/>
    <w:rPr>
      <w:b/>
      <w:bCs/>
      <w:sz w:val="20"/>
      <w:szCs w:val="20"/>
    </w:rPr>
  </w:style>
  <w:style w:type="paragraph" w:styleId="BalloonText">
    <w:name w:val="Balloon Text"/>
    <w:basedOn w:val="Normal"/>
    <w:link w:val="BalloonTextChar"/>
    <w:uiPriority w:val="99"/>
    <w:semiHidden/>
    <w:unhideWhenUsed/>
    <w:rsid w:val="008E6B7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B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608476">
      <w:bodyDiv w:val="1"/>
      <w:marLeft w:val="0"/>
      <w:marRight w:val="0"/>
      <w:marTop w:val="0"/>
      <w:marBottom w:val="0"/>
      <w:divBdr>
        <w:top w:val="none" w:sz="0" w:space="0" w:color="auto"/>
        <w:left w:val="none" w:sz="0" w:space="0" w:color="auto"/>
        <w:bottom w:val="none" w:sz="0" w:space="0" w:color="auto"/>
        <w:right w:val="none" w:sz="0" w:space="0" w:color="auto"/>
      </w:divBdr>
    </w:div>
    <w:div w:id="113903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Dr. Chambers</cp:lastModifiedBy>
  <cp:revision>6</cp:revision>
  <dcterms:created xsi:type="dcterms:W3CDTF">2022-04-06T18:37:00Z</dcterms:created>
  <dcterms:modified xsi:type="dcterms:W3CDTF">2022-04-07T18:00:00Z</dcterms:modified>
</cp:coreProperties>
</file>