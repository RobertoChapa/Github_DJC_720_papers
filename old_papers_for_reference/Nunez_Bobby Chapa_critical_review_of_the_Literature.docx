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53768762" w:rsidR="00642416" w:rsidRDefault="00642416" w:rsidP="00642416">
      <w:pPr>
        <w:jc w:val="center"/>
        <w:rPr>
          <w:rFonts w:ascii="Times New Roman" w:hAnsi="Times New Roman" w:cs="Times New Roman"/>
          <w:sz w:val="24"/>
          <w:szCs w:val="24"/>
        </w:rPr>
      </w:pPr>
      <w:del w:id="0" w:author="Eloy L Nunez" w:date="2021-10-22T11:58:00Z">
        <w:r w:rsidDel="002649FB">
          <w:rPr>
            <w:rFonts w:ascii="Times New Roman" w:hAnsi="Times New Roman" w:cs="Times New Roman"/>
            <w:sz w:val="24"/>
            <w:szCs w:val="24"/>
          </w:rPr>
          <w:delText xml:space="preserve">DJC </w:delText>
        </w:r>
      </w:del>
      <w:ins w:id="1" w:author="Eloy L Nunez" w:date="2021-10-22T11:58:00Z">
        <w:r w:rsidR="002649FB">
          <w:rPr>
            <w:rFonts w:ascii="Times New Roman" w:hAnsi="Times New Roman" w:cs="Times New Roman"/>
            <w:sz w:val="24"/>
            <w:szCs w:val="24"/>
          </w:rPr>
          <w:t xml:space="preserve">DCJ </w:t>
        </w:r>
      </w:ins>
      <w:r>
        <w:rPr>
          <w:rFonts w:ascii="Times New Roman" w:hAnsi="Times New Roman" w:cs="Times New Roman"/>
          <w:sz w:val="24"/>
          <w:szCs w:val="24"/>
        </w:rPr>
        <w:t>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E7E7541"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w:t>
      </w:r>
      <w:r w:rsidR="00F41027">
        <w:rPr>
          <w:rFonts w:ascii="Times New Roman" w:hAnsi="Times New Roman" w:cs="Times New Roman"/>
          <w:color w:val="000000"/>
          <w:sz w:val="24"/>
          <w:szCs w:val="24"/>
        </w:rPr>
        <w:t>5</w:t>
      </w:r>
      <w:r>
        <w:rPr>
          <w:rFonts w:ascii="Times New Roman" w:hAnsi="Times New Roman" w:cs="Times New Roman"/>
          <w:color w:val="000000"/>
          <w:sz w:val="24"/>
          <w:szCs w:val="24"/>
        </w:rPr>
        <w:t>/2021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r>
      <w:commentRangeStart w:id="2"/>
      <w:r>
        <w:rPr>
          <w:rFonts w:ascii="Times New Roman" w:hAnsi="Times New Roman" w:cs="Times New Roman"/>
        </w:rPr>
        <w:t xml:space="preserve">This study </w:t>
      </w:r>
      <w:commentRangeEnd w:id="2"/>
      <w:r w:rsidR="009A61D9">
        <w:rPr>
          <w:rStyle w:val="CommentReference"/>
          <w:rFonts w:asciiTheme="minorHAnsi" w:hAnsiTheme="minorHAnsi" w:cstheme="minorBidi"/>
          <w:color w:val="auto"/>
        </w:rPr>
        <w:commentReference w:id="2"/>
      </w:r>
      <w:r>
        <w:rPr>
          <w:rFonts w:ascii="Times New Roman" w:hAnsi="Times New Roman" w:cs="Times New Roman"/>
        </w:rPr>
        <w:t>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w:t>
      </w:r>
      <w:commentRangeStart w:id="3"/>
      <w:r>
        <w:rPr>
          <w:rFonts w:ascii="Times New Roman" w:hAnsi="Times New Roman" w:cs="Times New Roman"/>
        </w:rPr>
        <w:t xml:space="preserve">research methodology </w:t>
      </w:r>
      <w:commentRangeEnd w:id="3"/>
      <w:r w:rsidR="009A61D9">
        <w:rPr>
          <w:rStyle w:val="CommentReference"/>
          <w:rFonts w:asciiTheme="minorHAnsi" w:hAnsiTheme="minorHAnsi" w:cstheme="minorBidi"/>
          <w:color w:val="auto"/>
        </w:rPr>
        <w:commentReference w:id="3"/>
      </w:r>
      <w:r>
        <w:rPr>
          <w:rFonts w:ascii="Times New Roman" w:hAnsi="Times New Roman" w:cs="Times New Roman"/>
        </w:rPr>
        <w:t xml:space="preserve">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w:t>
      </w:r>
      <w:proofErr w:type="gramStart"/>
      <w:r>
        <w:rPr>
          <w:rFonts w:ascii="Times New Roman" w:hAnsi="Times New Roman" w:cs="Times New Roman"/>
        </w:rPr>
        <w:t>in the area of</w:t>
      </w:r>
      <w:proofErr w:type="gramEnd"/>
      <w:r>
        <w:rPr>
          <w:rFonts w:ascii="Times New Roman" w:hAnsi="Times New Roman" w:cs="Times New Roman"/>
        </w:rPr>
        <w:t xml:space="preserve">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w:t>
      </w:r>
      <w:proofErr w:type="gramStart"/>
      <w:r w:rsidR="00417A56">
        <w:rPr>
          <w:rFonts w:ascii="Times New Roman" w:hAnsi="Times New Roman" w:cs="Times New Roman"/>
        </w:rPr>
        <w:t>have to</w:t>
      </w:r>
      <w:proofErr w:type="gramEnd"/>
      <w:r w:rsidR="00417A56">
        <w:rPr>
          <w:rFonts w:ascii="Times New Roman" w:hAnsi="Times New Roman" w:cs="Times New Roman"/>
        </w:rPr>
        <w:t xml:space="preserve">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 xml:space="preserve">The </w:t>
      </w:r>
      <w:commentRangeStart w:id="4"/>
      <w:r>
        <w:rPr>
          <w:rFonts w:ascii="Times New Roman" w:hAnsi="Times New Roman" w:cs="Times New Roman"/>
        </w:rPr>
        <w:t>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w:t>
      </w:r>
      <w:commentRangeEnd w:id="4"/>
      <w:r w:rsidR="009A61D9">
        <w:rPr>
          <w:rStyle w:val="CommentReference"/>
          <w:rFonts w:asciiTheme="minorHAnsi" w:hAnsiTheme="minorHAnsi" w:cstheme="minorBidi"/>
          <w:color w:val="auto"/>
        </w:rPr>
        <w:commentReference w:id="4"/>
      </w:r>
      <w:r w:rsidR="00E37080">
        <w:rPr>
          <w:rFonts w:ascii="Times New Roman" w:hAnsi="Times New Roman" w:cs="Times New Roman"/>
        </w:rPr>
        <w:t>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w:t>
      </w:r>
      <w:commentRangeStart w:id="5"/>
      <w:r w:rsidR="00935E13">
        <w:rPr>
          <w:rFonts w:ascii="Times New Roman" w:hAnsi="Times New Roman" w:cs="Times New Roman"/>
          <w:sz w:val="24"/>
          <w:szCs w:val="24"/>
        </w:rPr>
        <w:t>.</w:t>
      </w:r>
      <w:commentRangeEnd w:id="5"/>
      <w:r w:rsidR="00CE6426">
        <w:rPr>
          <w:rStyle w:val="CommentReference"/>
        </w:rPr>
        <w:commentReference w:id="5"/>
      </w:r>
      <w:r w:rsidR="00935E13">
        <w:rPr>
          <w:rFonts w:ascii="Times New Roman" w:hAnsi="Times New Roman" w:cs="Times New Roman"/>
          <w:sz w:val="24"/>
          <w:szCs w:val="24"/>
        </w:rPr>
        <w:t xml:space="preserve">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proofErr w:type="gramStart"/>
      <w:r>
        <w:rPr>
          <w:rFonts w:ascii="Times New Roman" w:hAnsi="Times New Roman" w:cs="Times New Roman"/>
          <w:sz w:val="24"/>
          <w:szCs w:val="24"/>
        </w:rPr>
        <w:t>particular</w:t>
      </w:r>
      <w:r w:rsidRPr="00900C0D">
        <w:rPr>
          <w:rFonts w:ascii="Times New Roman" w:hAnsi="Times New Roman" w:cs="Times New Roman"/>
          <w:sz w:val="24"/>
          <w:szCs w:val="24"/>
        </w:rPr>
        <w:t xml:space="preserve"> defense</w:t>
      </w:r>
      <w:proofErr w:type="gramEnd"/>
      <w:r w:rsidRPr="00900C0D">
        <w:rPr>
          <w:rFonts w:ascii="Times New Roman" w:hAnsi="Times New Roman" w:cs="Times New Roman"/>
          <w:sz w:val="24"/>
          <w:szCs w:val="24"/>
        </w:rPr>
        <w:t xml:space="preserv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A </w:t>
      </w:r>
      <w:proofErr w:type="spellStart"/>
      <w:r>
        <w:rPr>
          <w:rFonts w:ascii="Times New Roman" w:hAnsi="Times New Roman" w:cs="Times New Roman"/>
          <w:b/>
          <w:bCs/>
          <w:i/>
          <w:iCs/>
        </w:rPr>
        <w:t>principlist</w:t>
      </w:r>
      <w:proofErr w:type="spellEnd"/>
      <w:r>
        <w:rPr>
          <w:rFonts w:ascii="Times New Roman" w:hAnsi="Times New Roman" w:cs="Times New Roman"/>
          <w:b/>
          <w:bCs/>
          <w:i/>
          <w:iCs/>
        </w:rPr>
        <w:t xml:space="preserve">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feel that developing an ethical </w:t>
      </w:r>
      <w:proofErr w:type="gramStart"/>
      <w:r>
        <w:rPr>
          <w:rFonts w:ascii="Times New Roman" w:hAnsi="Times New Roman" w:cs="Times New Roman"/>
          <w:sz w:val="24"/>
          <w:szCs w:val="24"/>
        </w:rPr>
        <w:t>principle</w:t>
      </w:r>
      <w:proofErr w:type="gramEnd"/>
      <w:r>
        <w:rPr>
          <w:rFonts w:ascii="Times New Roman" w:hAnsi="Times New Roman" w:cs="Times New Roman"/>
          <w:sz w:val="24"/>
          <w:szCs w:val="24"/>
        </w:rPr>
        <w:t xml:space="preserve"> framework was accomplished with this research. There is a need for more ethical training and logical decision-making in the field of cybersecurity</w:t>
      </w:r>
      <w:commentRangeStart w:id="6"/>
      <w:r>
        <w:rPr>
          <w:rFonts w:ascii="Times New Roman" w:hAnsi="Times New Roman" w:cs="Times New Roman"/>
          <w:sz w:val="24"/>
          <w:szCs w:val="24"/>
        </w:rPr>
        <w:t>.</w:t>
      </w:r>
      <w:commentRangeEnd w:id="6"/>
      <w:r w:rsidR="00CE6426">
        <w:rPr>
          <w:rStyle w:val="CommentReference"/>
        </w:rPr>
        <w:commentReference w:id="6"/>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w:t>
      </w:r>
      <w:proofErr w:type="spellStart"/>
      <w:r w:rsidR="00DF0C84">
        <w:rPr>
          <w:rFonts w:ascii="Times New Roman" w:hAnsi="Times New Roman" w:cs="Times New Roman"/>
          <w:sz w:val="24"/>
          <w:szCs w:val="24"/>
        </w:rPr>
        <w:t>principlist</w:t>
      </w:r>
      <w:proofErr w:type="spellEnd"/>
      <w:r w:rsidR="00DF0C84">
        <w:rPr>
          <w:rFonts w:ascii="Times New Roman" w:hAnsi="Times New Roman" w:cs="Times New Roman"/>
          <w:sz w:val="24"/>
          <w:szCs w:val="24"/>
        </w:rPr>
        <w:t xml:space="preserve">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weakness of not having an ethical framework was that programmers and system administrators might bias the results, unbeknownst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 unintended consequence for the </w:t>
      </w:r>
      <w:proofErr w:type="spellStart"/>
      <w:r>
        <w:rPr>
          <w:rFonts w:ascii="Times New Roman" w:hAnsi="Times New Roman" w:cs="Times New Roman"/>
          <w:sz w:val="24"/>
          <w:szCs w:val="24"/>
        </w:rPr>
        <w:t>principlist</w:t>
      </w:r>
      <w:proofErr w:type="spellEnd"/>
      <w:r>
        <w:rPr>
          <w:rFonts w:ascii="Times New Roman" w:hAnsi="Times New Roman" w:cs="Times New Roman"/>
          <w:sz w:val="24"/>
          <w:szCs w:val="24"/>
        </w:rPr>
        <w:t xml:space="preserve">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commentRangeStart w:id="7"/>
      <w:r w:rsidRPr="00113CEC">
        <w:rPr>
          <w:rFonts w:ascii="Times New Roman" w:hAnsi="Times New Roman" w:cs="Times New Roman"/>
          <w:b/>
          <w:bCs/>
        </w:rPr>
        <w:t xml:space="preserve">Summary </w:t>
      </w:r>
      <w:commentRangeEnd w:id="7"/>
      <w:r w:rsidR="00B60441">
        <w:rPr>
          <w:rStyle w:val="CommentReference"/>
          <w:rFonts w:asciiTheme="minorHAnsi" w:hAnsiTheme="minorHAnsi" w:cstheme="minorBidi"/>
          <w:color w:val="auto"/>
        </w:rPr>
        <w:commentReference w:id="7"/>
      </w:r>
    </w:p>
    <w:p w14:paraId="23436179" w14:textId="4026FB2C"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w:t>
      </w:r>
      <w:del w:id="8" w:author="Eloy L Nunez" w:date="2021-10-22T12:35:00Z">
        <w:r w:rsidR="00C85228" w:rsidDel="00B60441">
          <w:rPr>
            <w:rFonts w:ascii="Times New Roman" w:hAnsi="Times New Roman" w:cs="Times New Roman"/>
            <w:sz w:val="24"/>
            <w:szCs w:val="24"/>
          </w:rPr>
          <w:delText xml:space="preserve">by </w:delText>
        </w:r>
      </w:del>
      <w:commentRangeStart w:id="9"/>
      <w:del w:id="10" w:author="Eloy L Nunez" w:date="2021-10-22T12:33:00Z">
        <w:r w:rsidR="00C85228" w:rsidDel="00B60441">
          <w:rPr>
            <w:rFonts w:ascii="Times New Roman" w:hAnsi="Times New Roman" w:cs="Times New Roman"/>
            <w:sz w:val="24"/>
            <w:szCs w:val="24"/>
          </w:rPr>
          <w:delText xml:space="preserve">Dr. </w:delText>
        </w:r>
      </w:del>
      <w:del w:id="11" w:author="Eloy L Nunez" w:date="2021-10-22T12:35:00Z">
        <w:r w:rsidR="00C85228" w:rsidDel="00B60441">
          <w:rPr>
            <w:rFonts w:ascii="Times New Roman" w:hAnsi="Times New Roman" w:cs="Times New Roman"/>
            <w:sz w:val="24"/>
            <w:szCs w:val="24"/>
          </w:rPr>
          <w:delText>Wang</w:delText>
        </w:r>
      </w:del>
      <w:r w:rsidR="00C85228">
        <w:rPr>
          <w:rFonts w:ascii="Times New Roman" w:hAnsi="Times New Roman" w:cs="Times New Roman"/>
          <w:sz w:val="24"/>
          <w:szCs w:val="24"/>
        </w:rPr>
        <w:t xml:space="preserve"> </w:t>
      </w:r>
      <w:commentRangeEnd w:id="9"/>
      <w:r w:rsidR="00B60441">
        <w:rPr>
          <w:rStyle w:val="CommentReference"/>
        </w:rPr>
        <w:commentReference w:id="9"/>
      </w:r>
      <w:r w:rsidR="00C85228">
        <w:rPr>
          <w:rFonts w:ascii="Times New Roman" w:hAnsi="Times New Roman" w:cs="Times New Roman"/>
          <w:sz w:val="24"/>
          <w:szCs w:val="24"/>
        </w:rPr>
        <w:t xml:space="preserve">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243324B0" w:rsidR="00C85228" w:rsidRDefault="00B60441" w:rsidP="00C85228">
      <w:pPr>
        <w:spacing w:after="0"/>
        <w:ind w:firstLine="720"/>
        <w:contextualSpacing/>
        <w:rPr>
          <w:rFonts w:ascii="Times New Roman" w:hAnsi="Times New Roman" w:cs="Times New Roman"/>
          <w:sz w:val="24"/>
          <w:szCs w:val="24"/>
        </w:rPr>
      </w:pPr>
      <w:ins w:id="12" w:author="Eloy L Nunez" w:date="2021-10-22T12:35:00Z">
        <w:r>
          <w:rPr>
            <w:rFonts w:ascii="Times New Roman" w:hAnsi="Times New Roman" w:cs="Times New Roman"/>
            <w:sz w:val="24"/>
            <w:szCs w:val="24"/>
          </w:rPr>
          <w:t>The author</w:t>
        </w:r>
      </w:ins>
      <w:del w:id="13" w:author="Eloy L Nunez" w:date="2021-10-22T12:35:00Z">
        <w:r w:rsidR="00C85228" w:rsidDel="00B60441">
          <w:rPr>
            <w:rFonts w:ascii="Times New Roman" w:hAnsi="Times New Roman" w:cs="Times New Roman"/>
            <w:sz w:val="24"/>
            <w:szCs w:val="24"/>
          </w:rPr>
          <w:delText xml:space="preserve">He </w:delText>
        </w:r>
      </w:del>
      <w:ins w:id="14" w:author="Eloy L Nunez" w:date="2021-10-22T12:35:00Z">
        <w:r>
          <w:rPr>
            <w:rFonts w:ascii="Times New Roman" w:hAnsi="Times New Roman" w:cs="Times New Roman"/>
            <w:sz w:val="24"/>
            <w:szCs w:val="24"/>
          </w:rPr>
          <w:t xml:space="preserve"> </w:t>
        </w:r>
      </w:ins>
      <w:r w:rsidR="00C85228">
        <w:rPr>
          <w:rFonts w:ascii="Times New Roman" w:hAnsi="Times New Roman" w:cs="Times New Roman"/>
          <w:sz w:val="24"/>
          <w:szCs w:val="24"/>
        </w:rPr>
        <w:t xml:space="preserve">asserts that there must be a new strategy within the judicial system to address artificial intelligence cybercrime. In China, there is </w:t>
      </w:r>
      <w:proofErr w:type="gramStart"/>
      <w:r w:rsidR="00C85228">
        <w:rPr>
          <w:rFonts w:ascii="Times New Roman" w:hAnsi="Times New Roman" w:cs="Times New Roman"/>
          <w:sz w:val="24"/>
          <w:szCs w:val="24"/>
        </w:rPr>
        <w:t>a  high</w:t>
      </w:r>
      <w:proofErr w:type="gramEnd"/>
      <w:r w:rsidR="00C85228">
        <w:rPr>
          <w:rFonts w:ascii="Times New Roman" w:hAnsi="Times New Roman" w:cs="Times New Roman"/>
          <w:sz w:val="24"/>
          <w:szCs w:val="24"/>
        </w:rPr>
        <w:t xml:space="preserve"> threshold for the conviction of those accused of cybercrime. The study proposes to adjust the threshold due to the substantially more dangerous AI cybercrime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400839B7"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w:t>
      </w:r>
      <w:del w:id="15" w:author="Eloy L Nunez" w:date="2021-10-22T12:33:00Z">
        <w:r w:rsidDel="00B60441">
          <w:rPr>
            <w:rFonts w:ascii="Times New Roman" w:hAnsi="Times New Roman" w:cs="Times New Roman"/>
            <w:sz w:val="24"/>
            <w:szCs w:val="24"/>
          </w:rPr>
          <w:delText xml:space="preserve">Dr. </w:delText>
        </w:r>
      </w:del>
      <w:del w:id="16" w:author="Eloy L Nunez" w:date="2021-10-22T12:35:00Z">
        <w:r w:rsidDel="00B60441">
          <w:rPr>
            <w:rFonts w:ascii="Times New Roman" w:hAnsi="Times New Roman" w:cs="Times New Roman"/>
            <w:sz w:val="24"/>
            <w:szCs w:val="24"/>
          </w:rPr>
          <w:delText>Wang</w:delText>
        </w:r>
      </w:del>
      <w:ins w:id="17" w:author="Eloy L Nunez" w:date="2021-10-22T12:35:00Z">
        <w:r w:rsidR="00B60441">
          <w:rPr>
            <w:rFonts w:ascii="Times New Roman" w:hAnsi="Times New Roman" w:cs="Times New Roman"/>
            <w:sz w:val="24"/>
            <w:szCs w:val="24"/>
          </w:rPr>
          <w:t xml:space="preserve"> the author</w:t>
        </w:r>
      </w:ins>
      <w:r>
        <w:rPr>
          <w:rFonts w:ascii="Times New Roman" w:hAnsi="Times New Roman" w:cs="Times New Roman"/>
          <w:sz w:val="24"/>
          <w:szCs w:val="24"/>
        </w:rPr>
        <w:t xml:space="preserve">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33B96A2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felt that </w:t>
      </w:r>
      <w:del w:id="18" w:author="Eloy L Nunez" w:date="2021-10-22T12:36:00Z">
        <w:r w:rsidDel="00B60441">
          <w:rPr>
            <w:rFonts w:ascii="Times New Roman" w:hAnsi="Times New Roman" w:cs="Times New Roman"/>
            <w:sz w:val="24"/>
            <w:szCs w:val="24"/>
          </w:rPr>
          <w:delText>Dr. Wang</w:delText>
        </w:r>
      </w:del>
      <w:ins w:id="19" w:author="Eloy L Nunez" w:date="2021-10-22T12:36:00Z">
        <w:r w:rsidR="00B60441">
          <w:rPr>
            <w:rFonts w:ascii="Times New Roman" w:hAnsi="Times New Roman" w:cs="Times New Roman"/>
            <w:sz w:val="24"/>
            <w:szCs w:val="24"/>
          </w:rPr>
          <w:t>the author</w:t>
        </w:r>
      </w:ins>
      <w:r>
        <w:rPr>
          <w:rFonts w:ascii="Times New Roman" w:hAnsi="Times New Roman" w:cs="Times New Roman"/>
          <w:sz w:val="24"/>
          <w:szCs w:val="24"/>
        </w:rPr>
        <w:t xml:space="preserve">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ED71913" w:rsidR="00C85228" w:rsidRDefault="00C85228" w:rsidP="00C85228">
      <w:pPr>
        <w:spacing w:after="0"/>
        <w:ind w:firstLine="720"/>
        <w:contextualSpacing/>
        <w:rPr>
          <w:rFonts w:ascii="Times New Roman" w:hAnsi="Times New Roman" w:cs="Times New Roman"/>
          <w:sz w:val="24"/>
          <w:szCs w:val="24"/>
        </w:rPr>
      </w:pPr>
      <w:del w:id="20" w:author="Eloy L Nunez" w:date="2021-10-22T12:36:00Z">
        <w:r w:rsidDel="00B60441">
          <w:rPr>
            <w:rFonts w:ascii="Times New Roman" w:hAnsi="Times New Roman" w:cs="Times New Roman"/>
            <w:sz w:val="24"/>
            <w:szCs w:val="24"/>
          </w:rPr>
          <w:lastRenderedPageBreak/>
          <w:delText xml:space="preserve">His </w:delText>
        </w:r>
      </w:del>
      <w:ins w:id="21" w:author="Eloy L Nunez" w:date="2021-10-22T12:36:00Z">
        <w:r w:rsidR="00B60441">
          <w:rPr>
            <w:rFonts w:ascii="Times New Roman" w:hAnsi="Times New Roman" w:cs="Times New Roman"/>
            <w:sz w:val="24"/>
            <w:szCs w:val="24"/>
          </w:rPr>
          <w:t xml:space="preserve">The author’s </w:t>
        </w:r>
      </w:ins>
      <w:r>
        <w:rPr>
          <w:rFonts w:ascii="Times New Roman" w:hAnsi="Times New Roman" w:cs="Times New Roman"/>
          <w:sz w:val="24"/>
          <w:szCs w:val="24"/>
        </w:rPr>
        <w:t xml:space="preserve">use of the term </w:t>
      </w:r>
      <w:r w:rsidRPr="00B60441">
        <w:rPr>
          <w:rFonts w:ascii="Times New Roman" w:hAnsi="Times New Roman" w:cs="Times New Roman"/>
          <w:i/>
          <w:iCs/>
          <w:sz w:val="24"/>
          <w:szCs w:val="24"/>
          <w:rPrChange w:id="22" w:author="Eloy L Nunez" w:date="2021-10-22T12:36:00Z">
            <w:rPr>
              <w:rFonts w:ascii="Times New Roman" w:hAnsi="Times New Roman" w:cs="Times New Roman"/>
              <w:sz w:val="24"/>
              <w:szCs w:val="24"/>
            </w:rPr>
          </w:rPrChange>
        </w:rPr>
        <w:t xml:space="preserve">network </w:t>
      </w:r>
      <w:r>
        <w:rPr>
          <w:rFonts w:ascii="Times New Roman" w:hAnsi="Times New Roman" w:cs="Times New Roman"/>
          <w:sz w:val="24"/>
          <w:szCs w:val="24"/>
        </w:rPr>
        <w:t xml:space="preserve">was a little bit confusing to me because the network in the United States has a meaning that involves a series of computer systems, usually inside of an organization that is inter-connected. When </w:t>
      </w:r>
      <w:del w:id="23" w:author="Eloy L Nunez" w:date="2021-10-22T12:37:00Z">
        <w:r w:rsidDel="00B60441">
          <w:rPr>
            <w:rFonts w:ascii="Times New Roman" w:hAnsi="Times New Roman" w:cs="Times New Roman"/>
            <w:sz w:val="24"/>
            <w:szCs w:val="24"/>
          </w:rPr>
          <w:delText>Dr. Wang</w:delText>
        </w:r>
      </w:del>
      <w:ins w:id="24" w:author="Eloy L Nunez" w:date="2021-10-22T12:37:00Z">
        <w:r w:rsidR="00B60441">
          <w:rPr>
            <w:rFonts w:ascii="Times New Roman" w:hAnsi="Times New Roman" w:cs="Times New Roman"/>
            <w:sz w:val="24"/>
            <w:szCs w:val="24"/>
          </w:rPr>
          <w:t>the author</w:t>
        </w:r>
      </w:ins>
      <w:r>
        <w:rPr>
          <w:rFonts w:ascii="Times New Roman" w:hAnsi="Times New Roman" w:cs="Times New Roman"/>
          <w:sz w:val="24"/>
          <w:szCs w:val="24"/>
        </w:rPr>
        <w:t xml:space="preserve">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w:t>
      </w:r>
      <w:ins w:id="25" w:author="Eloy L Nunez" w:date="2021-10-22T12:37:00Z">
        <w:r w:rsidR="00B60441">
          <w:rPr>
            <w:rFonts w:ascii="Times New Roman" w:hAnsi="Times New Roman" w:cs="Times New Roman"/>
            <w:sz w:val="24"/>
            <w:szCs w:val="24"/>
          </w:rPr>
          <w:t>“</w:t>
        </w:r>
      </w:ins>
      <w:r>
        <w:rPr>
          <w:rFonts w:ascii="Times New Roman" w:hAnsi="Times New Roman" w:cs="Times New Roman"/>
          <w:sz w:val="24"/>
          <w:szCs w:val="24"/>
        </w:rPr>
        <w:t>the network,</w:t>
      </w:r>
      <w:ins w:id="26" w:author="Eloy L Nunez" w:date="2021-10-22T12:37:00Z">
        <w:r w:rsidR="00B60441">
          <w:rPr>
            <w:rFonts w:ascii="Times New Roman" w:hAnsi="Times New Roman" w:cs="Times New Roman"/>
            <w:sz w:val="24"/>
            <w:szCs w:val="24"/>
          </w:rPr>
          <w:t>”</w:t>
        </w:r>
      </w:ins>
      <w:r>
        <w:rPr>
          <w:rFonts w:ascii="Times New Roman" w:hAnsi="Times New Roman" w:cs="Times New Roman"/>
          <w:sz w:val="24"/>
          <w:szCs w:val="24"/>
        </w:rPr>
        <w:t xml:space="preserve">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27B954B3"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believe it required a broader explanation. Although </w:t>
      </w:r>
      <w:del w:id="27" w:author="Eloy L Nunez" w:date="2021-10-22T12:37:00Z">
        <w:r w:rsidDel="00B60441">
          <w:rPr>
            <w:rFonts w:ascii="Times New Roman" w:hAnsi="Times New Roman" w:cs="Times New Roman"/>
            <w:sz w:val="24"/>
            <w:szCs w:val="24"/>
          </w:rPr>
          <w:delText>Dr. Wang</w:delText>
        </w:r>
      </w:del>
      <w:ins w:id="28" w:author="Eloy L Nunez" w:date="2021-10-22T12:37:00Z">
        <w:r w:rsidR="00B60441">
          <w:rPr>
            <w:rFonts w:ascii="Times New Roman" w:hAnsi="Times New Roman" w:cs="Times New Roman"/>
            <w:sz w:val="24"/>
            <w:szCs w:val="24"/>
          </w:rPr>
          <w:t>the author</w:t>
        </w:r>
      </w:ins>
      <w:r>
        <w:rPr>
          <w:rFonts w:ascii="Times New Roman" w:hAnsi="Times New Roman" w:cs="Times New Roman"/>
          <w:sz w:val="24"/>
          <w:szCs w:val="24"/>
        </w:rPr>
        <w:t xml:space="preserve">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w:t>
      </w:r>
      <w:proofErr w:type="spellStart"/>
      <w:r>
        <w:rPr>
          <w:rFonts w:ascii="Times New Roman" w:hAnsi="Times New Roman" w:cs="Times New Roman"/>
          <w:sz w:val="24"/>
          <w:szCs w:val="24"/>
        </w:rPr>
        <w:t>cyber crimes</w:t>
      </w:r>
      <w:proofErr w:type="spellEnd"/>
      <w:r>
        <w:rPr>
          <w:rFonts w:ascii="Times New Roman" w:hAnsi="Times New Roman" w:cs="Times New Roman"/>
          <w:sz w:val="24"/>
          <w:szCs w:val="24"/>
        </w:rPr>
        <w:t xml:space="preserve">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6DF879BD" w:rsidR="00C85228" w:rsidRDefault="00C85228" w:rsidP="00C85228">
      <w:pPr>
        <w:spacing w:after="0"/>
        <w:ind w:firstLine="720"/>
        <w:contextualSpacing/>
        <w:rPr>
          <w:rFonts w:ascii="Times New Roman" w:hAnsi="Times New Roman" w:cs="Times New Roman"/>
          <w:sz w:val="24"/>
          <w:szCs w:val="24"/>
        </w:rPr>
      </w:pPr>
      <w:del w:id="29" w:author="Eloy L Nunez" w:date="2021-10-22T12:38:00Z">
        <w:r w:rsidDel="00B60441">
          <w:rPr>
            <w:rFonts w:ascii="Times New Roman" w:hAnsi="Times New Roman" w:cs="Times New Roman"/>
            <w:sz w:val="24"/>
            <w:szCs w:val="24"/>
          </w:rPr>
          <w:delText>Dr. Wang</w:delText>
        </w:r>
      </w:del>
      <w:ins w:id="30" w:author="Eloy L Nunez" w:date="2021-10-22T12:38:00Z">
        <w:r w:rsidR="00B60441">
          <w:rPr>
            <w:rFonts w:ascii="Times New Roman" w:hAnsi="Times New Roman" w:cs="Times New Roman"/>
            <w:sz w:val="24"/>
            <w:szCs w:val="24"/>
          </w:rPr>
          <w:t>The author</w:t>
        </w:r>
      </w:ins>
      <w:r>
        <w:rPr>
          <w:rFonts w:ascii="Times New Roman" w:hAnsi="Times New Roman" w:cs="Times New Roman"/>
          <w:sz w:val="24"/>
          <w:szCs w:val="24"/>
        </w:rPr>
        <w:t xml:space="preserve">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He also argued that the objective interpretation would pay closer attention to the circumstances of the crime, particularly the severe circumstances.  How this would remain objective was unclear</w:t>
      </w:r>
      <w:commentRangeStart w:id="31"/>
      <w:r>
        <w:rPr>
          <w:rFonts w:ascii="Times New Roman" w:hAnsi="Times New Roman" w:cs="Times New Roman"/>
          <w:sz w:val="24"/>
          <w:szCs w:val="24"/>
        </w:rPr>
        <w:t>.</w:t>
      </w:r>
      <w:commentRangeEnd w:id="31"/>
      <w:r w:rsidR="00F923B5">
        <w:rPr>
          <w:rStyle w:val="CommentReference"/>
        </w:rPr>
        <w:commentReference w:id="31"/>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35D23040"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I</w:t>
      </w:r>
      <w:ins w:id="32" w:author="Eloy L Nunez" w:date="2021-10-22T12:40:00Z">
        <w:r w:rsidR="00F923B5">
          <w:rPr>
            <w:rFonts w:ascii="Times New Roman" w:hAnsi="Times New Roman" w:cs="Times New Roman"/>
            <w:sz w:val="24"/>
            <w:szCs w:val="24"/>
          </w:rPr>
          <w:t>t</w:t>
        </w:r>
      </w:ins>
      <w:r>
        <w:rPr>
          <w:rFonts w:ascii="Times New Roman" w:hAnsi="Times New Roman" w:cs="Times New Roman"/>
          <w:sz w:val="24"/>
          <w:szCs w:val="24"/>
        </w:rPr>
        <w:t xml:space="preserve">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w:t>
      </w:r>
      <w:proofErr w:type="gramStart"/>
      <w:r w:rsidRPr="00974667">
        <w:rPr>
          <w:rFonts w:ascii="Times New Roman" w:hAnsi="Times New Roman" w:cs="Times New Roman"/>
          <w:sz w:val="24"/>
          <w:szCs w:val="24"/>
        </w:rPr>
        <w:t>in the area of</w:t>
      </w:r>
      <w:proofErr w:type="gramEnd"/>
      <w:r w:rsidRPr="00974667">
        <w:rPr>
          <w:rFonts w:ascii="Times New Roman" w:hAnsi="Times New Roman" w:cs="Times New Roman"/>
          <w:sz w:val="24"/>
          <w:szCs w:val="24"/>
        </w:rPr>
        <w:t xml:space="preserve">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w:t>
      </w:r>
      <w:proofErr w:type="spellStart"/>
      <w:r w:rsidRPr="00974667">
        <w:rPr>
          <w:rFonts w:ascii="Times New Roman" w:hAnsi="Times New Roman" w:cs="Times New Roman"/>
          <w:sz w:val="24"/>
          <w:szCs w:val="24"/>
        </w:rPr>
        <w:t>cyber crimes</w:t>
      </w:r>
      <w:proofErr w:type="spellEnd"/>
      <w:r w:rsidRPr="00974667">
        <w:rPr>
          <w:rFonts w:ascii="Times New Roman" w:hAnsi="Times New Roman" w:cs="Times New Roman"/>
          <w:sz w:val="24"/>
          <w:szCs w:val="24"/>
        </w:rPr>
        <w:t xml:space="preserve">.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 xml:space="preserve">Survey of intrusion detection systems: techniques, </w:t>
      </w:r>
      <w:proofErr w:type="gramStart"/>
      <w:r>
        <w:rPr>
          <w:rFonts w:ascii="Times New Roman" w:hAnsi="Times New Roman" w:cs="Times New Roman"/>
          <w:b/>
          <w:bCs/>
          <w:i/>
          <w:iCs/>
        </w:rPr>
        <w:t>datasets</w:t>
      </w:r>
      <w:proofErr w:type="gramEnd"/>
      <w:r>
        <w:rPr>
          <w:rFonts w:ascii="Times New Roman" w:hAnsi="Times New Roman" w:cs="Times New Roman"/>
          <w:b/>
          <w:bCs/>
          <w:i/>
          <w:iCs/>
        </w:rPr>
        <w:t xml:space="preserve">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proofErr w:type="spellStart"/>
      <w:r>
        <w:rPr>
          <w:rFonts w:ascii="Times New Roman" w:hAnsi="Times New Roman" w:cs="Times New Roman"/>
        </w:rPr>
        <w:t>Ansam</w:t>
      </w:r>
      <w:proofErr w:type="spellEnd"/>
      <w:r>
        <w:rPr>
          <w:rFonts w:ascii="Times New Roman" w:hAnsi="Times New Roman" w:cs="Times New Roman"/>
        </w:rPr>
        <w:t xml:space="preserve"> </w:t>
      </w:r>
      <w:proofErr w:type="spellStart"/>
      <w:r>
        <w:rPr>
          <w:rFonts w:ascii="Times New Roman" w:hAnsi="Times New Roman" w:cs="Times New Roman"/>
        </w:rPr>
        <w:t>Khraisat</w:t>
      </w:r>
      <w:proofErr w:type="spellEnd"/>
      <w:r>
        <w:rPr>
          <w:rFonts w:ascii="Times New Roman" w:hAnsi="Times New Roman" w:cs="Times New Roman"/>
        </w:rPr>
        <w:t xml:space="preserve">, Iqbal </w:t>
      </w:r>
      <w:proofErr w:type="spellStart"/>
      <w:r>
        <w:rPr>
          <w:rFonts w:ascii="Times New Roman" w:hAnsi="Times New Roman" w:cs="Times New Roman"/>
        </w:rPr>
        <w:t>Gondal</w:t>
      </w:r>
      <w:proofErr w:type="spellEnd"/>
      <w:r>
        <w:rPr>
          <w:rFonts w:ascii="Times New Roman" w:hAnsi="Times New Roman" w:cs="Times New Roman"/>
        </w:rPr>
        <w:t xml:space="preserve">, Peter </w:t>
      </w:r>
      <w:proofErr w:type="spellStart"/>
      <w:r>
        <w:rPr>
          <w:rFonts w:ascii="Times New Roman" w:hAnsi="Times New Roman" w:cs="Times New Roman"/>
        </w:rPr>
        <w:t>Vamplew</w:t>
      </w:r>
      <w:proofErr w:type="spellEnd"/>
      <w:r>
        <w:rPr>
          <w:rFonts w:ascii="Times New Roman" w:hAnsi="Times New Roman" w:cs="Times New Roman"/>
        </w:rPr>
        <w:t xml:space="preserve">, and </w:t>
      </w:r>
      <w:proofErr w:type="spellStart"/>
      <w:r>
        <w:rPr>
          <w:rFonts w:ascii="Times New Roman" w:hAnsi="Times New Roman" w:cs="Times New Roman"/>
        </w:rPr>
        <w:t>Joarder</w:t>
      </w:r>
      <w:proofErr w:type="spellEnd"/>
      <w:r>
        <w:rPr>
          <w:rFonts w:ascii="Times New Roman" w:hAnsi="Times New Roman" w:cs="Times New Roman"/>
        </w:rPr>
        <w:t xml:space="preserve"> </w:t>
      </w:r>
      <w:proofErr w:type="spellStart"/>
      <w:r>
        <w:rPr>
          <w:rFonts w:ascii="Times New Roman" w:hAnsi="Times New Roman" w:cs="Times New Roman"/>
        </w:rPr>
        <w:t>Kamruzzaman</w:t>
      </w:r>
      <w:proofErr w:type="spellEnd"/>
      <w:r>
        <w:rPr>
          <w:rFonts w:ascii="Times New Roman" w:hAnsi="Times New Roman" w:cs="Times New Roman"/>
        </w:rPr>
        <w:t>,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lastRenderedPageBreak/>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w:t>
      </w:r>
      <w:commentRangeStart w:id="33"/>
      <w:r>
        <w:rPr>
          <w:rFonts w:ascii="Times New Roman" w:hAnsi="Times New Roman" w:cs="Times New Roman"/>
          <w:sz w:val="24"/>
          <w:szCs w:val="24"/>
        </w:rPr>
        <w:t xml:space="preserve">In any case, I didn't find much in the way of original research. </w:t>
      </w:r>
      <w:commentRangeEnd w:id="33"/>
      <w:r w:rsidR="00971E62">
        <w:rPr>
          <w:rStyle w:val="CommentReference"/>
        </w:rPr>
        <w:commentReference w:id="33"/>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w:t>
      </w:r>
      <w:commentRangeStart w:id="34"/>
      <w:r>
        <w:rPr>
          <w:rFonts w:ascii="Times New Roman" w:hAnsi="Times New Roman" w:cs="Times New Roman"/>
          <w:sz w:val="24"/>
          <w:szCs w:val="24"/>
        </w:rPr>
        <w:t xml:space="preserve">collections or aggregate data </w:t>
      </w:r>
      <w:commentRangeEnd w:id="34"/>
      <w:r w:rsidR="00971E62">
        <w:rPr>
          <w:rStyle w:val="CommentReference"/>
        </w:rPr>
        <w:commentReference w:id="34"/>
      </w:r>
      <w:r>
        <w:rPr>
          <w:rFonts w:ascii="Times New Roman" w:hAnsi="Times New Roman" w:cs="Times New Roman"/>
          <w:sz w:val="24"/>
          <w:szCs w:val="24"/>
        </w:rPr>
        <w:t xml:space="preserve">from previously published research could benefit someone interested in intrusion detection systems. </w:t>
      </w:r>
      <w:proofErr w:type="gramStart"/>
      <w:r>
        <w:rPr>
          <w:rFonts w:ascii="Times New Roman" w:hAnsi="Times New Roman" w:cs="Times New Roman"/>
          <w:sz w:val="24"/>
          <w:szCs w:val="24"/>
        </w:rPr>
        <w:t>In particular, I</w:t>
      </w:r>
      <w:proofErr w:type="gramEnd"/>
      <w:r>
        <w:rPr>
          <w:rFonts w:ascii="Times New Roman" w:hAnsi="Times New Roman" w:cs="Times New Roman"/>
          <w:sz w:val="24"/>
          <w:szCs w:val="24"/>
        </w:rPr>
        <w:t xml:space="preserve">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commentRangeStart w:id="35"/>
      <w:r>
        <w:rPr>
          <w:rFonts w:ascii="Times New Roman" w:hAnsi="Times New Roman" w:cs="Times New Roman"/>
          <w:sz w:val="24"/>
          <w:szCs w:val="24"/>
        </w:rPr>
        <w:lastRenderedPageBreak/>
        <w:t xml:space="preserve">A limitation of the research was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their studies examined public data sets. For an accurate evaluation, private datasets from the industry are necessary.</w:t>
      </w:r>
      <w:commentRangeEnd w:id="35"/>
      <w:r w:rsidR="00971E62">
        <w:rPr>
          <w:rStyle w:val="CommentReference"/>
        </w:rPr>
        <w:commentReference w:id="35"/>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significantly more powerful, difficult to detect,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Researcher</w:t>
      </w:r>
      <w:commentRangeStart w:id="36"/>
      <w:r>
        <w:rPr>
          <w:rFonts w:ascii="Times New Roman" w:hAnsi="Times New Roman" w:cs="Times New Roman"/>
          <w:sz w:val="24"/>
          <w:szCs w:val="24"/>
        </w:rPr>
        <w:t>s</w:t>
      </w:r>
      <w:commentRangeEnd w:id="36"/>
      <w:r w:rsidR="00971E62">
        <w:rPr>
          <w:rStyle w:val="CommentReference"/>
        </w:rPr>
        <w:commentReference w:id="36"/>
      </w:r>
      <w:r>
        <w:rPr>
          <w:rFonts w:ascii="Times New Roman" w:hAnsi="Times New Roman" w:cs="Times New Roman"/>
          <w:sz w:val="24"/>
          <w:szCs w:val="24"/>
        </w:rPr>
        <w:t xml:space="preserve">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gem in the study was </w:t>
      </w:r>
      <w:commentRangeStart w:id="37"/>
      <w:r>
        <w:rPr>
          <w:rFonts w:ascii="Times New Roman" w:hAnsi="Times New Roman" w:cs="Times New Roman"/>
          <w:sz w:val="24"/>
          <w:szCs w:val="24"/>
        </w:rPr>
        <w:t xml:space="preserve">the assertion </w:t>
      </w:r>
      <w:commentRangeEnd w:id="37"/>
      <w:r w:rsidR="00971E62">
        <w:rPr>
          <w:rStyle w:val="CommentReference"/>
        </w:rPr>
        <w:commentReference w:id="37"/>
      </w:r>
      <w:r>
        <w:rPr>
          <w:rFonts w:ascii="Times New Roman" w:hAnsi="Times New Roman" w:cs="Times New Roman"/>
          <w:sz w:val="24"/>
          <w:szCs w:val="24"/>
        </w:rPr>
        <w:t>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w:t>
      </w:r>
      <w:proofErr w:type="gramStart"/>
      <w:r>
        <w:rPr>
          <w:rFonts w:ascii="Times New Roman" w:hAnsi="Times New Roman" w:cs="Times New Roman"/>
          <w:sz w:val="24"/>
          <w:szCs w:val="24"/>
        </w:rPr>
        <w:t>denial of service</w:t>
      </w:r>
      <w:proofErr w:type="gramEnd"/>
      <w:r>
        <w:rPr>
          <w:rFonts w:ascii="Times New Roman" w:hAnsi="Times New Roman" w:cs="Times New Roman"/>
          <w:sz w:val="24"/>
          <w:szCs w:val="24"/>
        </w:rPr>
        <w:t xml:space="preserv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w:t>
      </w:r>
      <w:proofErr w:type="gramStart"/>
      <w:r>
        <w:rPr>
          <w:rFonts w:ascii="Times New Roman" w:hAnsi="Times New Roman" w:cs="Times New Roman"/>
          <w:sz w:val="24"/>
          <w:szCs w:val="24"/>
        </w:rPr>
        <w:t>general public</w:t>
      </w:r>
      <w:proofErr w:type="gramEnd"/>
      <w:r>
        <w:rPr>
          <w:rFonts w:ascii="Times New Roman" w:hAnsi="Times New Roman" w:cs="Times New Roman"/>
          <w:sz w:val="24"/>
          <w:szCs w:val="24"/>
        </w:rPr>
        <w:t xml:space="preserve">,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lastRenderedPageBreak/>
        <w:t>Article Analysis</w:t>
      </w:r>
    </w:p>
    <w:p w14:paraId="2D59F573" w14:textId="12B21EE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t>
      </w:r>
      <w:commentRangeStart w:id="38"/>
      <w:del w:id="39" w:author="Eloy L Nunez" w:date="2021-10-22T13:22:00Z">
        <w:r w:rsidDel="00971E62">
          <w:rPr>
            <w:rFonts w:ascii="Times New Roman" w:hAnsi="Times New Roman" w:cs="Times New Roman"/>
            <w:sz w:val="24"/>
            <w:szCs w:val="24"/>
          </w:rPr>
          <w:delText>research</w:delText>
        </w:r>
      </w:del>
      <w:commentRangeEnd w:id="38"/>
      <w:r w:rsidR="00971E62">
        <w:rPr>
          <w:rStyle w:val="CommentReference"/>
        </w:rPr>
        <w:commentReference w:id="38"/>
      </w:r>
      <w:ins w:id="40" w:author="Eloy L Nunez" w:date="2021-10-22T13:22:00Z">
        <w:r w:rsidR="00971E62">
          <w:rPr>
            <w:rFonts w:ascii="Times New Roman" w:hAnsi="Times New Roman" w:cs="Times New Roman"/>
            <w:sz w:val="24"/>
            <w:szCs w:val="24"/>
          </w:rPr>
          <w:t xml:space="preserve"> article</w:t>
        </w:r>
      </w:ins>
      <w:r>
        <w:rPr>
          <w:rFonts w:ascii="Times New Roman" w:hAnsi="Times New Roman" w:cs="Times New Roman"/>
          <w:sz w:val="24"/>
          <w:szCs w:val="24"/>
        </w:rPr>
        <w:t xml:space="preserve"> did an excellent job explaining many types of cybercrime, such as cyber trespass, piracy, and fraud. However, I found the discussion about the role of industry to be most 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0EBCB84E" w:rsidR="005C6DED" w:rsidRDefault="00A54A18" w:rsidP="00A54A18">
      <w:pPr>
        <w:spacing w:after="0"/>
        <w:ind w:firstLine="720"/>
        <w:contextualSpacing/>
        <w:rPr>
          <w:rFonts w:ascii="Times New Roman" w:hAnsi="Times New Roman" w:cs="Times New Roman"/>
          <w:sz w:val="24"/>
          <w:szCs w:val="24"/>
        </w:rPr>
      </w:pPr>
      <w:commentRangeStart w:id="41"/>
      <w:del w:id="42" w:author="Eloy L Nunez" w:date="2021-10-22T13:22:00Z">
        <w:r w:rsidDel="00971E62">
          <w:rPr>
            <w:rFonts w:ascii="Times New Roman" w:hAnsi="Times New Roman" w:cs="Times New Roman"/>
            <w:sz w:val="24"/>
            <w:szCs w:val="24"/>
          </w:rPr>
          <w:delText>Researchers</w:delText>
        </w:r>
      </w:del>
      <w:ins w:id="43" w:author="Eloy L Nunez" w:date="2021-10-22T13:22:00Z">
        <w:r w:rsidR="00971E62">
          <w:rPr>
            <w:rFonts w:ascii="Times New Roman" w:hAnsi="Times New Roman" w:cs="Times New Roman"/>
            <w:sz w:val="24"/>
            <w:szCs w:val="24"/>
          </w:rPr>
          <w:t>The author</w:t>
        </w:r>
      </w:ins>
      <w:r>
        <w:rPr>
          <w:rFonts w:ascii="Times New Roman" w:hAnsi="Times New Roman" w:cs="Times New Roman"/>
          <w:sz w:val="24"/>
          <w:szCs w:val="24"/>
        </w:rPr>
        <w:t xml:space="preserve"> </w:t>
      </w:r>
      <w:commentRangeEnd w:id="41"/>
      <w:r w:rsidR="00971E62">
        <w:rPr>
          <w:rStyle w:val="CommentReference"/>
        </w:rPr>
        <w:commentReference w:id="41"/>
      </w:r>
      <w:r>
        <w:rPr>
          <w:rFonts w:ascii="Times New Roman" w:hAnsi="Times New Roman" w:cs="Times New Roman"/>
          <w:sz w:val="24"/>
          <w:szCs w:val="24"/>
        </w:rPr>
        <w:t>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3A4DC6C3"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section of </w:t>
      </w:r>
      <w:commentRangeStart w:id="44"/>
      <w:r>
        <w:rPr>
          <w:rFonts w:ascii="Times New Roman" w:hAnsi="Times New Roman" w:cs="Times New Roman"/>
          <w:sz w:val="24"/>
          <w:szCs w:val="24"/>
        </w:rPr>
        <w:t xml:space="preserve">the </w:t>
      </w:r>
      <w:del w:id="45" w:author="Eloy L Nunez" w:date="2021-10-22T13:23:00Z">
        <w:r w:rsidDel="00971E62">
          <w:rPr>
            <w:rFonts w:ascii="Times New Roman" w:hAnsi="Times New Roman" w:cs="Times New Roman"/>
            <w:sz w:val="24"/>
            <w:szCs w:val="24"/>
          </w:rPr>
          <w:delText xml:space="preserve">research </w:delText>
        </w:r>
      </w:del>
      <w:ins w:id="46" w:author="Eloy L Nunez" w:date="2021-10-22T13:23:00Z">
        <w:r w:rsidR="00971E62">
          <w:rPr>
            <w:rFonts w:ascii="Times New Roman" w:hAnsi="Times New Roman" w:cs="Times New Roman"/>
            <w:sz w:val="24"/>
            <w:szCs w:val="24"/>
          </w:rPr>
          <w:t xml:space="preserve">article </w:t>
        </w:r>
      </w:ins>
      <w:commentRangeEnd w:id="44"/>
      <w:ins w:id="47" w:author="Eloy L Nunez" w:date="2021-10-22T13:24:00Z">
        <w:r w:rsidR="00971E62">
          <w:rPr>
            <w:rStyle w:val="CommentReference"/>
          </w:rPr>
          <w:commentReference w:id="44"/>
        </w:r>
      </w:ins>
      <w:r>
        <w:rPr>
          <w:rFonts w:ascii="Times New Roman" w:hAnsi="Times New Roman" w:cs="Times New Roman"/>
          <w:sz w:val="24"/>
          <w:szCs w:val="24"/>
        </w:rPr>
        <w:t xml:space="preserve">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w:t>
      </w:r>
      <w:commentRangeStart w:id="48"/>
      <w:r>
        <w:rPr>
          <w:rFonts w:ascii="Times New Roman" w:hAnsi="Times New Roman" w:cs="Times New Roman"/>
          <w:sz w:val="24"/>
          <w:szCs w:val="24"/>
        </w:rPr>
        <w:t>I feel that this entire section could be a vast research area.</w:t>
      </w:r>
      <w:commentRangeEnd w:id="48"/>
      <w:r w:rsidR="00904515">
        <w:rPr>
          <w:rStyle w:val="CommentReference"/>
        </w:rPr>
        <w:commentReference w:id="48"/>
      </w:r>
    </w:p>
    <w:p w14:paraId="5DDE262C" w14:textId="5B0AEF79"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w:t>
      </w:r>
      <w:del w:id="49" w:author="Eloy L Nunez" w:date="2021-10-22T13:26:00Z">
        <w:r w:rsidDel="00904515">
          <w:rPr>
            <w:rFonts w:ascii="Times New Roman" w:hAnsi="Times New Roman" w:cs="Times New Roman"/>
            <w:sz w:val="24"/>
            <w:szCs w:val="24"/>
          </w:rPr>
          <w:delText xml:space="preserve">research </w:delText>
        </w:r>
      </w:del>
      <w:ins w:id="50" w:author="Eloy L Nunez" w:date="2021-10-22T13:26:00Z">
        <w:r w:rsidR="00904515">
          <w:rPr>
            <w:rFonts w:ascii="Times New Roman" w:hAnsi="Times New Roman" w:cs="Times New Roman"/>
            <w:sz w:val="24"/>
            <w:szCs w:val="24"/>
          </w:rPr>
          <w:t xml:space="preserve">article </w:t>
        </w:r>
      </w:ins>
      <w:r>
        <w:rPr>
          <w:rFonts w:ascii="Times New Roman" w:hAnsi="Times New Roman" w:cs="Times New Roman"/>
          <w:sz w:val="24"/>
          <w:szCs w:val="24"/>
        </w:rPr>
        <w:t>was the lack of state-sponsored cyber warfare and cyber-surveillance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0BA1FBEC"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most vital lesson learned from this </w:t>
      </w:r>
      <w:del w:id="51" w:author="Eloy L Nunez" w:date="2021-10-22T13:26:00Z">
        <w:r w:rsidDel="00904515">
          <w:rPr>
            <w:rFonts w:ascii="Times New Roman" w:hAnsi="Times New Roman" w:cs="Times New Roman"/>
            <w:sz w:val="24"/>
            <w:szCs w:val="24"/>
          </w:rPr>
          <w:delText>research</w:delText>
        </w:r>
      </w:del>
      <w:ins w:id="52" w:author="Eloy L Nunez" w:date="2021-10-22T13:26:00Z">
        <w:r w:rsidR="00904515">
          <w:rPr>
            <w:rFonts w:ascii="Times New Roman" w:hAnsi="Times New Roman" w:cs="Times New Roman"/>
            <w:sz w:val="24"/>
            <w:szCs w:val="24"/>
          </w:rPr>
          <w:t>article</w:t>
        </w:r>
      </w:ins>
      <w:r>
        <w:rPr>
          <w:rFonts w:ascii="Times New Roman" w:hAnsi="Times New Roman" w:cs="Times New Roman"/>
          <w:sz w:val="24"/>
          <w:szCs w:val="24"/>
        </w:rPr>
        <w:t xml:space="preserve"> was the need for knowledge and training of all stakeholders. Law enforcement is not adequately trained in cybercrime. Organizations need 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1BA80821"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commentRangeStart w:id="53"/>
      <w:del w:id="54" w:author="Eloy L Nunez" w:date="2021-10-22T13:26:00Z">
        <w:r w:rsidR="005A06B6" w:rsidDel="00904515">
          <w:rPr>
            <w:rFonts w:ascii="Times New Roman" w:hAnsi="Times New Roman" w:cs="Times New Roman"/>
            <w:sz w:val="24"/>
            <w:szCs w:val="24"/>
          </w:rPr>
          <w:delText>.</w:delText>
        </w:r>
      </w:del>
      <w:commentRangeEnd w:id="53"/>
      <w:r w:rsidR="00904515">
        <w:rPr>
          <w:rStyle w:val="CommentReference"/>
        </w:rPr>
        <w:commentReference w:id="53"/>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ins w:id="55" w:author="Eloy L Nunez" w:date="2021-10-22T13:26:00Z">
        <w:r w:rsidR="00904515">
          <w:rPr>
            <w:rFonts w:ascii="Times New Roman" w:hAnsi="Times New Roman" w:cs="Times New Roman"/>
            <w:sz w:val="24"/>
            <w:szCs w:val="24"/>
          </w:rPr>
          <w:t>.</w:t>
        </w:r>
      </w:ins>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Weakness in an organization may be the lack of </w:t>
      </w:r>
      <w:proofErr w:type="spellStart"/>
      <w:r>
        <w:rPr>
          <w:rFonts w:ascii="Times New Roman" w:hAnsi="Times New Roman" w:cs="Times New Roman"/>
          <w:sz w:val="24"/>
          <w:szCs w:val="24"/>
        </w:rPr>
        <w:t>cyber attack</w:t>
      </w:r>
      <w:proofErr w:type="spellEnd"/>
      <w:r>
        <w:rPr>
          <w:rFonts w:ascii="Times New Roman" w:hAnsi="Times New Roman" w:cs="Times New Roman"/>
          <w:sz w:val="24"/>
          <w:szCs w:val="24"/>
        </w:rPr>
        <w:t xml:space="preserve">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proofErr w:type="gramStart"/>
      <w:r>
        <w:rPr>
          <w:rFonts w:ascii="Times New Roman" w:hAnsi="Times New Roman" w:cs="Times New Roman"/>
          <w:b/>
          <w:bCs/>
          <w:i/>
          <w:iCs/>
        </w:rPr>
        <w:t>(</w:t>
      </w:r>
      <w:r w:rsidRPr="00A5746B">
        <w:rPr>
          <w:rFonts w:ascii="Times New Roman" w:hAnsi="Times New Roman" w:cs="Times New Roman"/>
          <w:b/>
          <w:bCs/>
          <w:i/>
          <w:iCs/>
        </w:rPr>
        <w:t xml:space="preserve"> </w:t>
      </w:r>
      <w:r>
        <w:rPr>
          <w:rFonts w:ascii="Times New Roman" w:hAnsi="Times New Roman" w:cs="Times New Roman"/>
          <w:b/>
          <w:bCs/>
          <w:i/>
          <w:iCs/>
        </w:rPr>
        <w:t>Zero</w:t>
      </w:r>
      <w:proofErr w:type="gramEnd"/>
      <w:r>
        <w:rPr>
          <w:rFonts w:ascii="Times New Roman" w:hAnsi="Times New Roman" w:cs="Times New Roman"/>
          <w:b/>
          <w:bCs/>
          <w:i/>
          <w:iCs/>
        </w:rPr>
        <w:t>-day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w:t>
      </w:r>
      <w:del w:id="56" w:author="Eloy L Nunez" w:date="2021-10-22T13:27:00Z">
        <w:r w:rsidDel="00904515">
          <w:rPr>
            <w:rFonts w:ascii="Times New Roman" w:hAnsi="Times New Roman" w:cs="Times New Roman"/>
          </w:rPr>
          <w:delText>,</w:delText>
        </w:r>
      </w:del>
      <w:r>
        <w:rPr>
          <w:rFonts w:ascii="Times New Roman" w:hAnsi="Times New Roman" w:cs="Times New Roman"/>
        </w:rPr>
        <w:t xml:space="preserve">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24C92E50" w:rsidR="00A84E42" w:rsidDel="00904515" w:rsidRDefault="00A84E42" w:rsidP="00A84E42">
      <w:pPr>
        <w:spacing w:after="0"/>
        <w:contextualSpacing/>
        <w:rPr>
          <w:del w:id="57" w:author="Eloy L Nunez" w:date="2021-10-22T13:28:00Z"/>
          <w:rFonts w:ascii="Times New Roman" w:hAnsi="Times New Roman" w:cs="Times New Roman"/>
          <w:sz w:val="24"/>
          <w:szCs w:val="24"/>
        </w:rPr>
      </w:pPr>
      <w:r>
        <w:rPr>
          <w:rFonts w:ascii="Times New Roman" w:hAnsi="Times New Roman" w:cs="Times New Roman"/>
          <w:sz w:val="24"/>
          <w:szCs w:val="24"/>
        </w:rPr>
        <w:tab/>
        <w:t xml:space="preserve">The paper </w:t>
      </w:r>
      <w:del w:id="58" w:author="Eloy L Nunez" w:date="2021-10-22T13:28:00Z">
        <w:r w:rsidDel="00904515">
          <w:rPr>
            <w:rFonts w:ascii="Times New Roman" w:hAnsi="Times New Roman" w:cs="Times New Roman"/>
            <w:sz w:val="24"/>
            <w:szCs w:val="24"/>
          </w:rPr>
          <w:delText>by Mr. Emery</w:delText>
        </w:r>
      </w:del>
      <w:r>
        <w:rPr>
          <w:rFonts w:ascii="Times New Roman" w:hAnsi="Times New Roman" w:cs="Times New Roman"/>
          <w:sz w:val="24"/>
          <w:szCs w:val="24"/>
        </w:rPr>
        <w:t xml:space="preserve"> focused on the problem of regulating zero-day exploits</w:t>
      </w:r>
      <w:del w:id="59" w:author="Eloy L Nunez" w:date="2021-10-22T13:28:00Z">
        <w:r w:rsidDel="00904515">
          <w:rPr>
            <w:rFonts w:ascii="Times New Roman" w:hAnsi="Times New Roman" w:cs="Times New Roman"/>
            <w:sz w:val="24"/>
            <w:szCs w:val="24"/>
          </w:rPr>
          <w:delText>.</w:delText>
        </w:r>
      </w:del>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w:t>
      </w:r>
      <w:commentRangeStart w:id="60"/>
      <w:r>
        <w:rPr>
          <w:rFonts w:ascii="Times New Roman" w:hAnsi="Times New Roman" w:cs="Times New Roman"/>
          <w:sz w:val="24"/>
          <w:szCs w:val="24"/>
        </w:rPr>
        <w:t>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commentRangeEnd w:id="60"/>
      <w:r w:rsidR="00904515">
        <w:rPr>
          <w:rStyle w:val="CommentReference"/>
        </w:rPr>
        <w:commentReference w:id="60"/>
      </w:r>
      <w:r w:rsidR="002721C3">
        <w:rPr>
          <w:rFonts w:ascii="Times New Roman" w:hAnsi="Times New Roman" w:cs="Times New Roman"/>
          <w:sz w:val="24"/>
          <w:szCs w:val="24"/>
        </w:rPr>
        <w:t>.</w:t>
      </w:r>
    </w:p>
    <w:p w14:paraId="0ABB806D" w14:textId="6E65D199" w:rsidR="002721C3" w:rsidRPr="00904515" w:rsidRDefault="00A84E42" w:rsidP="00A84E42">
      <w:pPr>
        <w:spacing w:after="0"/>
        <w:contextualSpacing/>
        <w:rPr>
          <w:rFonts w:ascii="Times New Roman" w:hAnsi="Times New Roman" w:cs="Times New Roman"/>
          <w:sz w:val="24"/>
          <w:szCs w:val="24"/>
          <w:rPrChange w:id="61" w:author="Eloy L Nunez" w:date="2021-10-22T13:29:00Z">
            <w:rPr>
              <w:rFonts w:ascii="Times New Roman" w:hAnsi="Times New Roman" w:cs="Times New Roman"/>
              <w:i/>
              <w:iCs/>
              <w:sz w:val="24"/>
              <w:szCs w:val="24"/>
            </w:rPr>
          </w:rPrChange>
        </w:rPr>
      </w:pPr>
      <w:r>
        <w:rPr>
          <w:rFonts w:ascii="Times New Roman" w:hAnsi="Times New Roman" w:cs="Times New Roman"/>
          <w:sz w:val="24"/>
          <w:szCs w:val="24"/>
        </w:rPr>
        <w:tab/>
        <w:t xml:space="preserve">The main point of this </w:t>
      </w:r>
      <w:commentRangeStart w:id="62"/>
      <w:del w:id="63" w:author="Eloy L Nunez" w:date="2021-10-22T13:29:00Z">
        <w:r w:rsidDel="00904515">
          <w:rPr>
            <w:rFonts w:ascii="Times New Roman" w:hAnsi="Times New Roman" w:cs="Times New Roman"/>
            <w:sz w:val="24"/>
            <w:szCs w:val="24"/>
          </w:rPr>
          <w:delText>research</w:delText>
        </w:r>
      </w:del>
      <w:ins w:id="64" w:author="Eloy L Nunez" w:date="2021-10-22T13:29:00Z">
        <w:r w:rsidR="00904515">
          <w:rPr>
            <w:rFonts w:ascii="Times New Roman" w:hAnsi="Times New Roman" w:cs="Times New Roman"/>
            <w:sz w:val="24"/>
            <w:szCs w:val="24"/>
          </w:rPr>
          <w:t xml:space="preserve"> article</w:t>
        </w:r>
      </w:ins>
      <w:r>
        <w:rPr>
          <w:rFonts w:ascii="Times New Roman" w:hAnsi="Times New Roman" w:cs="Times New Roman"/>
          <w:sz w:val="24"/>
          <w:szCs w:val="24"/>
        </w:rPr>
        <w:t xml:space="preserve"> </w:t>
      </w:r>
      <w:commentRangeEnd w:id="62"/>
      <w:r w:rsidR="00904515">
        <w:rPr>
          <w:rStyle w:val="CommentReference"/>
        </w:rPr>
        <w:commentReference w:id="62"/>
      </w:r>
      <w:r>
        <w:rPr>
          <w:rFonts w:ascii="Times New Roman" w:hAnsi="Times New Roman" w:cs="Times New Roman"/>
          <w:sz w:val="24"/>
          <w:szCs w:val="24"/>
        </w:rPr>
        <w:t xml:space="preserve">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lastRenderedPageBreak/>
        <w:t>Instead</w:t>
      </w:r>
      <w:r>
        <w:rPr>
          <w:rFonts w:ascii="Times New Roman" w:hAnsi="Times New Roman" w:cs="Times New Roman"/>
          <w:sz w:val="24"/>
          <w:szCs w:val="24"/>
        </w:rPr>
        <w:t xml:space="preserve">, he makes a compelling argument for shifting the burden of regulation to tort law. He believes 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commentRangeStart w:id="65"/>
      <w:r w:rsidR="002721C3" w:rsidRPr="00904515">
        <w:rPr>
          <w:rFonts w:ascii="Times New Roman" w:hAnsi="Times New Roman" w:cs="Times New Roman"/>
          <w:sz w:val="24"/>
          <w:szCs w:val="24"/>
          <w:rPrChange w:id="66" w:author="Eloy L Nunez" w:date="2021-10-22T13:29:00Z">
            <w:rPr>
              <w:rFonts w:ascii="Times New Roman" w:hAnsi="Times New Roman" w:cs="Times New Roman"/>
              <w:i/>
              <w:iCs/>
              <w:sz w:val="24"/>
              <w:szCs w:val="24"/>
            </w:rPr>
          </w:rPrChange>
        </w:rPr>
        <w:fldChar w:fldCharType="begin"/>
      </w:r>
      <w:r w:rsidR="00DA5244" w:rsidRPr="00904515">
        <w:rPr>
          <w:rFonts w:ascii="Times New Roman" w:hAnsi="Times New Roman" w:cs="Times New Roman"/>
          <w:sz w:val="24"/>
          <w:szCs w:val="24"/>
          <w:rPrChange w:id="67" w:author="Eloy L Nunez" w:date="2021-10-22T13:29:00Z">
            <w:rPr>
              <w:rFonts w:ascii="Times New Roman" w:hAnsi="Times New Roman" w:cs="Times New Roman"/>
              <w:i/>
              <w:iCs/>
              <w:sz w:val="24"/>
              <w:szCs w:val="24"/>
            </w:rPr>
          </w:rPrChange>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sidRPr="00904515">
        <w:rPr>
          <w:rFonts w:ascii="Times New Roman" w:hAnsi="Times New Roman" w:cs="Times New Roman"/>
          <w:sz w:val="24"/>
          <w:szCs w:val="24"/>
          <w:rPrChange w:id="68" w:author="Eloy L Nunez" w:date="2021-10-22T13:29:00Z">
            <w:rPr>
              <w:rFonts w:ascii="Times New Roman" w:hAnsi="Times New Roman" w:cs="Times New Roman"/>
              <w:i/>
              <w:iCs/>
              <w:sz w:val="24"/>
              <w:szCs w:val="24"/>
            </w:rPr>
          </w:rPrChange>
        </w:rPr>
        <w:fldChar w:fldCharType="separate"/>
      </w:r>
      <w:r w:rsidR="002721C3" w:rsidRPr="00904515">
        <w:rPr>
          <w:rFonts w:ascii="Times New Roman" w:hAnsi="Times New Roman" w:cs="Times New Roman"/>
          <w:noProof/>
          <w:sz w:val="24"/>
          <w:szCs w:val="24"/>
          <w:rPrChange w:id="69" w:author="Eloy L Nunez" w:date="2021-10-22T13:29:00Z">
            <w:rPr>
              <w:rFonts w:ascii="Times New Roman" w:hAnsi="Times New Roman" w:cs="Times New Roman"/>
              <w:i/>
              <w:iCs/>
              <w:noProof/>
              <w:sz w:val="24"/>
              <w:szCs w:val="24"/>
            </w:rPr>
          </w:rPrChange>
        </w:rPr>
        <w:t>(Emery, 2017)</w:t>
      </w:r>
      <w:r w:rsidR="002721C3" w:rsidRPr="00904515">
        <w:rPr>
          <w:rFonts w:ascii="Times New Roman" w:hAnsi="Times New Roman" w:cs="Times New Roman"/>
          <w:sz w:val="24"/>
          <w:szCs w:val="24"/>
          <w:rPrChange w:id="70" w:author="Eloy L Nunez" w:date="2021-10-22T13:29:00Z">
            <w:rPr>
              <w:rFonts w:ascii="Times New Roman" w:hAnsi="Times New Roman" w:cs="Times New Roman"/>
              <w:i/>
              <w:iCs/>
              <w:sz w:val="24"/>
              <w:szCs w:val="24"/>
            </w:rPr>
          </w:rPrChange>
        </w:rPr>
        <w:fldChar w:fldCharType="end"/>
      </w:r>
      <w:r w:rsidR="002721C3" w:rsidRPr="00904515">
        <w:rPr>
          <w:rFonts w:ascii="Times New Roman" w:hAnsi="Times New Roman" w:cs="Times New Roman"/>
          <w:sz w:val="24"/>
          <w:szCs w:val="24"/>
          <w:rPrChange w:id="71" w:author="Eloy L Nunez" w:date="2021-10-22T13:29:00Z">
            <w:rPr>
              <w:rFonts w:ascii="Times New Roman" w:hAnsi="Times New Roman" w:cs="Times New Roman"/>
              <w:i/>
              <w:iCs/>
              <w:sz w:val="24"/>
              <w:szCs w:val="24"/>
            </w:rPr>
          </w:rPrChange>
        </w:rPr>
        <w:t>.</w:t>
      </w:r>
      <w:commentRangeEnd w:id="65"/>
      <w:r w:rsidR="00904515">
        <w:rPr>
          <w:rStyle w:val="CommentReference"/>
        </w:rPr>
        <w:commentReference w:id="65"/>
      </w:r>
    </w:p>
    <w:p w14:paraId="780F7E40" w14:textId="5E5F53D1"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296625F5" w:rsidR="002721C3" w:rsidRDefault="002721C3" w:rsidP="002721C3">
      <w:pPr>
        <w:spacing w:after="0"/>
        <w:ind w:firstLine="720"/>
        <w:contextualSpacing/>
        <w:rPr>
          <w:rFonts w:ascii="Times New Roman" w:hAnsi="Times New Roman" w:cs="Times New Roman"/>
          <w:sz w:val="24"/>
          <w:szCs w:val="24"/>
        </w:rPr>
      </w:pPr>
      <w:del w:id="72" w:author="Eloy L Nunez" w:date="2021-10-22T13:30:00Z">
        <w:r w:rsidDel="00904515">
          <w:rPr>
            <w:rFonts w:ascii="Times New Roman" w:hAnsi="Times New Roman" w:cs="Times New Roman"/>
            <w:sz w:val="24"/>
            <w:szCs w:val="24"/>
          </w:rPr>
          <w:delText>t</w:delText>
        </w:r>
      </w:del>
      <w:ins w:id="73" w:author="Eloy L Nunez" w:date="2021-10-22T13:30:00Z">
        <w:r w:rsidR="00904515">
          <w:rPr>
            <w:rFonts w:ascii="Times New Roman" w:hAnsi="Times New Roman" w:cs="Times New Roman"/>
            <w:sz w:val="24"/>
            <w:szCs w:val="24"/>
          </w:rPr>
          <w:t>T</w:t>
        </w:r>
      </w:ins>
      <w:r>
        <w:rPr>
          <w:rFonts w:ascii="Times New Roman" w:hAnsi="Times New Roman" w:cs="Times New Roman"/>
          <w:sz w:val="24"/>
          <w:szCs w:val="24"/>
        </w:rPr>
        <w:t xml:space="preserve">he </w:t>
      </w:r>
      <w:del w:id="74" w:author="Eloy L Nunez" w:date="2021-10-22T13:30:00Z">
        <w:r w:rsidDel="00904515">
          <w:rPr>
            <w:rFonts w:ascii="Times New Roman" w:hAnsi="Times New Roman" w:cs="Times New Roman"/>
            <w:sz w:val="24"/>
            <w:szCs w:val="24"/>
          </w:rPr>
          <w:delText>rese</w:delText>
        </w:r>
      </w:del>
      <w:del w:id="75" w:author="Eloy L Nunez" w:date="2021-10-22T13:31:00Z">
        <w:r w:rsidDel="00904515">
          <w:rPr>
            <w:rFonts w:ascii="Times New Roman" w:hAnsi="Times New Roman" w:cs="Times New Roman"/>
            <w:sz w:val="24"/>
            <w:szCs w:val="24"/>
          </w:rPr>
          <w:delText>arch</w:delText>
        </w:r>
      </w:del>
      <w:ins w:id="76" w:author="Eloy L Nunez" w:date="2021-10-22T13:31:00Z">
        <w:r w:rsidR="00904515">
          <w:rPr>
            <w:rFonts w:ascii="Times New Roman" w:hAnsi="Times New Roman" w:cs="Times New Roman"/>
            <w:sz w:val="24"/>
            <w:szCs w:val="24"/>
          </w:rPr>
          <w:t>article</w:t>
        </w:r>
      </w:ins>
      <w:r>
        <w:rPr>
          <w:rFonts w:ascii="Times New Roman" w:hAnsi="Times New Roman" w:cs="Times New Roman"/>
          <w:sz w:val="24"/>
          <w:szCs w:val="24"/>
        </w:rPr>
        <w:t xml:space="preserve">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3FEAB08A"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4E3284FD"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644BA78"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4ECAE751"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ins w:id="77" w:author="Eloy L Nunez" w:date="2021-10-22T13:31:00Z">
        <w:r w:rsidR="00904515">
          <w:rPr>
            <w:rFonts w:ascii="Times New Roman" w:hAnsi="Times New Roman" w:cs="Times New Roman"/>
            <w:sz w:val="24"/>
            <w:szCs w:val="24"/>
          </w:rPr>
          <w:t>.</w:t>
        </w:r>
      </w:ins>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commentRangeStart w:id="78"/>
      <w:r>
        <w:rPr>
          <w:rFonts w:ascii="Times New Roman" w:hAnsi="Times New Roman" w:cs="Times New Roman"/>
          <w:sz w:val="24"/>
          <w:szCs w:val="24"/>
        </w:rPr>
        <w:t>.</w:t>
      </w:r>
      <w:commentRangeEnd w:id="78"/>
      <w:r w:rsidR="00904515">
        <w:rPr>
          <w:rStyle w:val="CommentReference"/>
        </w:rPr>
        <w:commentReference w:id="78"/>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should be allowed to become complacent. Instead, it means to face and exploit with an open mind and then come to the conclusions that the data indicates. </w:t>
      </w:r>
    </w:p>
    <w:p w14:paraId="5B641777" w14:textId="5769B866"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driving message in this </w:t>
      </w:r>
      <w:del w:id="79" w:author="Eloy L Nunez" w:date="2021-10-22T13:33:00Z">
        <w:r w:rsidDel="00904515">
          <w:rPr>
            <w:rFonts w:ascii="Times New Roman" w:hAnsi="Times New Roman" w:cs="Times New Roman"/>
            <w:sz w:val="24"/>
            <w:szCs w:val="24"/>
          </w:rPr>
          <w:delText xml:space="preserve">research </w:delText>
        </w:r>
      </w:del>
      <w:ins w:id="80" w:author="Eloy L Nunez" w:date="2021-10-22T13:33:00Z">
        <w:r w:rsidR="00904515">
          <w:rPr>
            <w:rFonts w:ascii="Times New Roman" w:hAnsi="Times New Roman" w:cs="Times New Roman"/>
            <w:sz w:val="24"/>
            <w:szCs w:val="24"/>
          </w:rPr>
          <w:t xml:space="preserve">article </w:t>
        </w:r>
      </w:ins>
      <w:r>
        <w:rPr>
          <w:rFonts w:ascii="Times New Roman" w:hAnsi="Times New Roman" w:cs="Times New Roman"/>
          <w:sz w:val="24"/>
          <w:szCs w:val="24"/>
        </w:rPr>
        <w:t xml:space="preserve">is </w:t>
      </w:r>
      <w:ins w:id="81" w:author="Eloy L Nunez" w:date="2021-10-22T13:33:00Z">
        <w:r w:rsidR="00904515">
          <w:rPr>
            <w:rFonts w:ascii="Times New Roman" w:hAnsi="Times New Roman" w:cs="Times New Roman"/>
            <w:sz w:val="24"/>
            <w:szCs w:val="24"/>
          </w:rPr>
          <w:t xml:space="preserve">that </w:t>
        </w:r>
      </w:ins>
      <w:r>
        <w:rPr>
          <w:rFonts w:ascii="Times New Roman" w:hAnsi="Times New Roman" w:cs="Times New Roman"/>
          <w:sz w:val="24"/>
          <w:szCs w:val="24"/>
        </w:rPr>
        <w:t>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354C3E5F"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commentRangeStart w:id="82"/>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xml:space="preserve">. </w:t>
      </w:r>
      <w:commentRangeEnd w:id="82"/>
      <w:r w:rsidR="00904515">
        <w:rPr>
          <w:rStyle w:val="CommentReference"/>
          <w:rFonts w:asciiTheme="minorHAnsi" w:hAnsiTheme="minorHAnsi" w:cstheme="minorBidi"/>
          <w:color w:val="auto"/>
        </w:rPr>
        <w:commentReference w:id="82"/>
      </w:r>
      <w:r w:rsidRPr="00357F5A">
        <w:rPr>
          <w:rFonts w:ascii="Times New Roman" w:hAnsi="Times New Roman" w:cs="Times New Roman"/>
        </w:rPr>
        <w:t>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w:t>
      </w:r>
      <w:r>
        <w:rPr>
          <w:rFonts w:ascii="Times New Roman" w:hAnsi="Times New Roman" w:cs="Times New Roman"/>
          <w:bCs/>
        </w:rPr>
        <w:lastRenderedPageBreak/>
        <w:t xml:space="preserve">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lastRenderedPageBreak/>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In this study, the dependent variable was </w:t>
      </w:r>
      <w:proofErr w:type="gramStart"/>
      <w:r>
        <w:rPr>
          <w:rFonts w:ascii="Times New Roman" w:hAnsi="Times New Roman" w:cs="Times New Roman"/>
          <w:bCs/>
        </w:rPr>
        <w:t>whether or not</w:t>
      </w:r>
      <w:proofErr w:type="gramEnd"/>
      <w:r>
        <w:rPr>
          <w:rFonts w:ascii="Times New Roman" w:hAnsi="Times New Roman" w:cs="Times New Roman"/>
          <w:bCs/>
        </w:rPr>
        <w:t xml:space="preserve">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In conclusion, the study demonstrates that organizational factors such as the size, agency type, </w:t>
      </w:r>
      <w:proofErr w:type="gramStart"/>
      <w:r>
        <w:rPr>
          <w:rFonts w:ascii="Times New Roman" w:hAnsi="Times New Roman" w:cs="Times New Roman"/>
        </w:rPr>
        <w:t>whether or not</w:t>
      </w:r>
      <w:proofErr w:type="gramEnd"/>
      <w:r>
        <w:rPr>
          <w:rFonts w:ascii="Times New Roman" w:hAnsi="Times New Roman" w:cs="Times New Roman"/>
        </w:rPr>
        <w:t xml:space="preserve">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5E388C97" w14:textId="7C5D7DC6"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r>
      <w:ins w:id="83" w:author="Eloy L Nunez" w:date="2021-10-22T13:34:00Z">
        <w:r w:rsidR="00904515">
          <w:rPr>
            <w:rFonts w:ascii="Times New Roman" w:hAnsi="Times New Roman" w:cs="Times New Roman"/>
          </w:rPr>
          <w:t>L</w:t>
        </w:r>
      </w:ins>
      <w:del w:id="84" w:author="Eloy L Nunez" w:date="2021-10-22T13:34:00Z">
        <w:r w:rsidDel="00904515">
          <w:rPr>
            <w:rFonts w:ascii="Times New Roman" w:hAnsi="Times New Roman" w:cs="Times New Roman"/>
          </w:rPr>
          <w:delText>l</w:delText>
        </w:r>
      </w:del>
      <w:r>
        <w:rPr>
          <w:rFonts w:ascii="Times New Roman" w:hAnsi="Times New Roman" w:cs="Times New Roman"/>
        </w:rPr>
        <w:t xml:space="preserve">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lastRenderedPageBreak/>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 xml:space="preserve">Patrick Stahlberg, Gerome </w:t>
      </w:r>
      <w:proofErr w:type="spellStart"/>
      <w:r>
        <w:rPr>
          <w:rFonts w:ascii="Times New Roman" w:hAnsi="Times New Roman" w:cs="Times New Roman"/>
        </w:rPr>
        <w:t>Miklau</w:t>
      </w:r>
      <w:proofErr w:type="spellEnd"/>
      <w:r>
        <w:rPr>
          <w:rFonts w:ascii="Times New Roman" w:hAnsi="Times New Roman" w:cs="Times New Roman"/>
        </w:rPr>
        <w:t>,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C27B6F" w:rsidP="0092228A">
      <w:pPr>
        <w:spacing w:after="0"/>
        <w:ind w:firstLine="720"/>
        <w:contextualSpacing/>
        <w:rPr>
          <w:rFonts w:ascii="Times New Roman" w:hAnsi="Times New Roman" w:cs="Times New Roman"/>
          <w:sz w:val="24"/>
          <w:szCs w:val="24"/>
        </w:rPr>
      </w:pPr>
      <w:commentRangeStart w:id="85"/>
      <w:commentRangeEnd w:id="85"/>
      <w:r>
        <w:rPr>
          <w:rStyle w:val="CommentReference"/>
        </w:rPr>
        <w:lastRenderedPageBreak/>
        <w:commentReference w:id="85"/>
      </w: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w:t>
      </w:r>
      <w:proofErr w:type="gramStart"/>
      <w:r>
        <w:rPr>
          <w:rFonts w:ascii="Times New Roman" w:hAnsi="Times New Roman" w:cs="Times New Roman"/>
          <w:sz w:val="24"/>
          <w:szCs w:val="24"/>
        </w:rPr>
        <w:t>transparency</w:t>
      </w:r>
      <w:r w:rsidR="00FD41B7">
        <w:rPr>
          <w:rFonts w:ascii="Times New Roman" w:hAnsi="Times New Roman" w:cs="Times New Roman"/>
          <w:sz w:val="24"/>
          <w:szCs w:val="24"/>
        </w:rPr>
        <w:t>;</w:t>
      </w:r>
      <w:proofErr w:type="gramEnd"/>
      <w:r w:rsidR="00FD41B7">
        <w:rPr>
          <w:rFonts w:ascii="Times New Roman" w:hAnsi="Times New Roman" w:cs="Times New Roman"/>
          <w:sz w:val="24"/>
          <w:szCs w:val="24"/>
        </w:rPr>
        <w:t xml:space="preserve">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 xml:space="preserve">he researchers did a significant amount of work testing their theories on different databases. The databases consisted of MySQL, DB2, SQLite, </w:t>
      </w:r>
      <w:proofErr w:type="spellStart"/>
      <w:r w:rsidR="00D15715">
        <w:rPr>
          <w:rFonts w:ascii="Times New Roman" w:hAnsi="Times New Roman" w:cs="Times New Roman"/>
          <w:sz w:val="24"/>
          <w:szCs w:val="24"/>
        </w:rPr>
        <w:t>InnoDB</w:t>
      </w:r>
      <w:proofErr w:type="spellEnd"/>
      <w:r w:rsidR="00D15715">
        <w:rPr>
          <w:rFonts w:ascii="Times New Roman" w:hAnsi="Times New Roman" w:cs="Times New Roman"/>
          <w:sz w:val="24"/>
          <w:szCs w:val="24"/>
        </w:rPr>
        <w:t>.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 xml:space="preserve">Patrick Stahlberg, Gerome </w:t>
      </w:r>
      <w:proofErr w:type="spellStart"/>
      <w:r>
        <w:rPr>
          <w:rFonts w:ascii="Times New Roman" w:hAnsi="Times New Roman" w:cs="Times New Roman"/>
        </w:rPr>
        <w:t>Miklau</w:t>
      </w:r>
      <w:proofErr w:type="spellEnd"/>
      <w:r>
        <w:rPr>
          <w:rFonts w:ascii="Times New Roman" w:hAnsi="Times New Roman" w:cs="Times New Roman"/>
        </w:rPr>
        <w:t xml:space="preserve">, and Brian Neil Levine </w:t>
      </w:r>
      <w:commentRangeStart w:id="86"/>
      <w:r>
        <w:rPr>
          <w:rFonts w:ascii="Times New Roman" w:hAnsi="Times New Roman" w:cs="Times New Roman"/>
        </w:rPr>
        <w:t>(20)</w:t>
      </w:r>
      <w:commentRangeEnd w:id="86"/>
      <w:r w:rsidR="00C27B6F">
        <w:rPr>
          <w:rStyle w:val="CommentReference"/>
          <w:rFonts w:asciiTheme="minorHAnsi" w:hAnsiTheme="minorHAnsi" w:cstheme="minorBidi"/>
          <w:color w:val="auto"/>
        </w:rPr>
        <w:commentReference w:id="86"/>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w:t>
      </w:r>
      <w:commentRangeStart w:id="87"/>
      <w:r>
        <w:rPr>
          <w:rFonts w:ascii="Times New Roman" w:hAnsi="Times New Roman" w:cs="Times New Roman"/>
          <w:sz w:val="24"/>
          <w:szCs w:val="24"/>
        </w:rPr>
        <w:t>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commentRangeEnd w:id="87"/>
      <w:r w:rsidR="00C27B6F">
        <w:rPr>
          <w:rStyle w:val="CommentReference"/>
        </w:rPr>
        <w:commentReference w:id="87"/>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w:t>
      </w:r>
      <w:proofErr w:type="gramStart"/>
      <w:r>
        <w:rPr>
          <w:rFonts w:ascii="Times New Roman" w:hAnsi="Times New Roman" w:cs="Times New Roman"/>
          <w:sz w:val="24"/>
          <w:szCs w:val="24"/>
        </w:rPr>
        <w:t>NTFS;</w:t>
      </w:r>
      <w:proofErr w:type="gramEnd"/>
      <w:r>
        <w:rPr>
          <w:rFonts w:ascii="Times New Roman" w:hAnsi="Times New Roman" w:cs="Times New Roman"/>
          <w:sz w:val="24"/>
          <w:szCs w:val="24"/>
        </w:rPr>
        <w:t xml:space="preserve">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commentRangeStart w:id="88"/>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commentRangeEnd w:id="88"/>
      <w:r w:rsidR="00C27B6F">
        <w:rPr>
          <w:rStyle w:val="CommentReference"/>
        </w:rPr>
        <w:commentReference w:id="88"/>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commentRangeStart w:id="89"/>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commentRangeEnd w:id="89"/>
      <w:r w:rsidR="00C27B6F">
        <w:rPr>
          <w:rStyle w:val="CommentReference"/>
        </w:rPr>
        <w:commentReference w:id="89"/>
      </w:r>
    </w:p>
    <w:p w14:paraId="009764CD" w14:textId="77777777" w:rsidR="00E60AED" w:rsidRDefault="00E60AED" w:rsidP="00E60AED">
      <w:pPr>
        <w:spacing w:after="0"/>
        <w:contextualSpacing/>
        <w:rPr>
          <w:rFonts w:ascii="Times New Roman" w:hAnsi="Times New Roman" w:cs="Times New Roman"/>
          <w:b/>
          <w:bCs/>
          <w:sz w:val="24"/>
          <w:szCs w:val="24"/>
        </w:rPr>
      </w:pPr>
      <w:commentRangeStart w:id="90"/>
      <w:r w:rsidRPr="00705E60">
        <w:rPr>
          <w:rFonts w:ascii="Times New Roman" w:hAnsi="Times New Roman" w:cs="Times New Roman"/>
          <w:b/>
          <w:bCs/>
          <w:sz w:val="24"/>
          <w:szCs w:val="24"/>
        </w:rPr>
        <w:t>Article Analysis</w:t>
      </w:r>
      <w:commentRangeEnd w:id="90"/>
      <w:r w:rsidR="00C27B6F">
        <w:rPr>
          <w:rStyle w:val="CommentReference"/>
        </w:rPr>
        <w:commentReference w:id="90"/>
      </w:r>
    </w:p>
    <w:p w14:paraId="2D646C31" w14:textId="029FCF7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w:t>
      </w:r>
      <w:r w:rsidR="00C340C8">
        <w:rPr>
          <w:rFonts w:ascii="Times New Roman" w:hAnsi="Times New Roman" w:cs="Times New Roman"/>
          <w:sz w:val="24"/>
          <w:szCs w:val="24"/>
        </w:rPr>
        <w:t>nd</w:t>
      </w:r>
      <w:r>
        <w:rPr>
          <w:rFonts w:ascii="Times New Roman" w:hAnsi="Times New Roman" w:cs="Times New Roman"/>
          <w:sz w:val="24"/>
          <w:szCs w:val="24"/>
        </w:rPr>
        <w:t xml:space="preserve"> proof of concept for </w:t>
      </w:r>
      <w:r w:rsidR="00620929">
        <w:rPr>
          <w:rFonts w:ascii="Times New Roman" w:hAnsi="Times New Roman" w:cs="Times New Roman"/>
          <w:sz w:val="24"/>
          <w:szCs w:val="24"/>
        </w:rPr>
        <w:t>recovering and analyzing</w:t>
      </w:r>
      <w:r>
        <w:rPr>
          <w:rFonts w:ascii="Times New Roman" w:hAnsi="Times New Roman" w:cs="Times New Roman"/>
          <w:sz w:val="24"/>
          <w:szCs w:val="24"/>
        </w:rPr>
        <w:t xml:space="preserve">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69A560A"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w:t>
      </w:r>
      <w:r w:rsidR="00C340C8">
        <w:rPr>
          <w:rFonts w:ascii="Times New Roman" w:hAnsi="Times New Roman" w:cs="Times New Roman"/>
          <w:sz w:val="24"/>
          <w:szCs w:val="24"/>
        </w:rPr>
        <w:t>handy</w:t>
      </w:r>
      <w:r>
        <w:rPr>
          <w:rFonts w:ascii="Times New Roman" w:hAnsi="Times New Roman" w:cs="Times New Roman"/>
          <w:sz w:val="24"/>
          <w:szCs w:val="24"/>
        </w:rPr>
        <w:t xml:space="preserve">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w:t>
      </w:r>
      <w:r w:rsidR="00C340C8">
        <w:rPr>
          <w:rFonts w:ascii="Times New Roman" w:hAnsi="Times New Roman" w:cs="Times New Roman"/>
          <w:sz w:val="24"/>
          <w:szCs w:val="24"/>
        </w:rPr>
        <w:t>,</w:t>
      </w:r>
      <w:r>
        <w:rPr>
          <w:rFonts w:ascii="Times New Roman" w:hAnsi="Times New Roman" w:cs="Times New Roman"/>
          <w:sz w:val="24"/>
          <w:szCs w:val="24"/>
        </w:rPr>
        <w:t xml:space="preserve"> I could do so in </w:t>
      </w:r>
      <w:r w:rsidR="00C340C8">
        <w:rPr>
          <w:rFonts w:ascii="Times New Roman" w:hAnsi="Times New Roman" w:cs="Times New Roman"/>
          <w:sz w:val="24"/>
          <w:szCs w:val="24"/>
        </w:rPr>
        <w:t>many</w:t>
      </w:r>
      <w:r>
        <w:rPr>
          <w:rFonts w:ascii="Times New Roman" w:hAnsi="Times New Roman" w:cs="Times New Roman"/>
          <w:sz w:val="24"/>
          <w:szCs w:val="24"/>
        </w:rPr>
        <w:t xml:space="preserve"> languages.</w:t>
      </w:r>
    </w:p>
    <w:p w14:paraId="254D5816" w14:textId="4A244432"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w:t>
      </w:r>
      <w:r>
        <w:rPr>
          <w:rFonts w:ascii="Times New Roman" w:hAnsi="Times New Roman" w:cs="Times New Roman"/>
          <w:sz w:val="24"/>
          <w:szCs w:val="24"/>
        </w:rPr>
        <w:lastRenderedPageBreak/>
        <w:t xml:space="preserve">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nography methodology. I am confident that with little effort</w:t>
      </w:r>
      <w:r w:rsidR="00C340C8">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76961EBB"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C340C8">
        <w:rPr>
          <w:rFonts w:ascii="Times New Roman" w:hAnsi="Times New Roman" w:cs="Times New Roman"/>
          <w:sz w:val="24"/>
          <w:szCs w:val="24"/>
        </w:rPr>
        <w:t>data security</w:t>
      </w:r>
      <w:r>
        <w:rPr>
          <w:rFonts w:ascii="Times New Roman" w:hAnsi="Times New Roman" w:cs="Times New Roman"/>
          <w:sz w:val="24"/>
          <w:szCs w:val="24"/>
        </w:rPr>
        <w:t xml:space="preserve">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60C0EE6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w:t>
      </w:r>
      <w:r w:rsidR="00620929">
        <w:rPr>
          <w:rFonts w:ascii="Times New Roman" w:hAnsi="Times New Roman" w:cs="Times New Roman"/>
          <w:sz w:val="24"/>
          <w:szCs w:val="24"/>
        </w:rPr>
        <w:t>of this research is that malicious actors also read current data analysis and retrieval research</w:t>
      </w:r>
      <w:r>
        <w:rPr>
          <w:rFonts w:ascii="Times New Roman" w:hAnsi="Times New Roman" w:cs="Times New Roman"/>
          <w:sz w:val="24"/>
          <w:szCs w:val="24"/>
        </w:rPr>
        <w:t xml:space="preserve">.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w:t>
      </w:r>
      <w:r w:rsidR="00C340C8">
        <w:rPr>
          <w:rFonts w:ascii="Times New Roman" w:hAnsi="Times New Roman" w:cs="Times New Roman"/>
          <w:sz w:val="24"/>
          <w:szCs w:val="24"/>
        </w:rPr>
        <w:t>,</w:t>
      </w:r>
      <w:r w:rsidR="00EF1013">
        <w:rPr>
          <w:rFonts w:ascii="Times New Roman" w:hAnsi="Times New Roman" w:cs="Times New Roman"/>
          <w:sz w:val="24"/>
          <w:szCs w:val="24"/>
        </w:rPr>
        <w:t xml:space="preserve"> countermeasures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t>
      </w:r>
      <w:r w:rsidR="00C340C8">
        <w:rPr>
          <w:rFonts w:ascii="Times New Roman" w:hAnsi="Times New Roman" w:cs="Times New Roman"/>
          <w:sz w:val="24"/>
          <w:szCs w:val="24"/>
        </w:rPr>
        <w:t>I could easily defeat this proposed methodology with little effort</w:t>
      </w:r>
      <w:r>
        <w:rPr>
          <w:rFonts w:ascii="Times New Roman" w:hAnsi="Times New Roman" w:cs="Times New Roman"/>
          <w:sz w:val="24"/>
          <w:szCs w:val="24"/>
        </w:rPr>
        <w:t>.</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commentRangeStart w:id="91"/>
      <w:commentRangeEnd w:id="91"/>
      <w:r w:rsidR="00C27B6F">
        <w:rPr>
          <w:rStyle w:val="CommentReference"/>
        </w:rPr>
        <w:commentReference w:id="91"/>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2C6BD708" w14:textId="7A0868A9"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research indicated a gap between law enforcement and technology experts</w:t>
      </w:r>
      <w:r w:rsidR="00B87BBD">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PHRpdGxlcz48dGl0bGU+WmVyby1kYXkgcmVzcG9uc2liaWxpdHk6IFRoZSBiZW5lZml0cyBvZiBh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=
</w:fldData>
        </w:fldChar>
      </w:r>
      <w:r w:rsidR="00DA5244">
        <w:rPr>
          <w:rFonts w:ascii="Times New Roman" w:hAnsi="Times New Roman" w:cs="Times New Roman"/>
          <w:sz w:val="24"/>
          <w:szCs w:val="24"/>
        </w:rPr>
        <w:instrText xml:space="preserve"> ADDIN EN.CITE </w:instrText>
      </w:r>
      <w:r w:rsidR="00DA524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PHRpdGxlcz48dGl0bGU+WmVyby1kYXkgcmVzcG9uc2liaWxpdHk6IFRoZSBiZW5lZml0cyBvZiBh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=
</w:fldData>
        </w:fldChar>
      </w:r>
      <w:r w:rsidR="00DA5244">
        <w:rPr>
          <w:rFonts w:ascii="Times New Roman" w:hAnsi="Times New Roman" w:cs="Times New Roman"/>
          <w:sz w:val="24"/>
          <w:szCs w:val="24"/>
        </w:rPr>
        <w:instrText xml:space="preserve"> ADDIN EN.CITE.DATA </w:instrText>
      </w:r>
      <w:r w:rsidR="00DA5244">
        <w:rPr>
          <w:rFonts w:ascii="Times New Roman" w:hAnsi="Times New Roman" w:cs="Times New Roman"/>
          <w:sz w:val="24"/>
          <w:szCs w:val="24"/>
        </w:rPr>
      </w:r>
      <w:r w:rsidR="00DA524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Holt, 2018; Nodeland et al., 2019; Stahlberg et al., 2007)</w:t>
      </w:r>
      <w:r w:rsidR="008B50F4">
        <w:rPr>
          <w:rFonts w:ascii="Times New Roman" w:hAnsi="Times New Roman" w:cs="Times New Roman"/>
          <w:sz w:val="24"/>
          <w:szCs w:val="24"/>
        </w:rPr>
        <w:fldChar w:fldCharType="end"/>
      </w:r>
      <w:r w:rsidR="00B87BBD">
        <w:rPr>
          <w:rFonts w:ascii="Times New Roman" w:hAnsi="Times New Roman" w:cs="Times New Roman"/>
          <w:sz w:val="24"/>
          <w:szCs w:val="24"/>
        </w:rPr>
        <w:t>.</w:t>
      </w:r>
      <w:r w:rsidRPr="000E0123">
        <w:rPr>
          <w:rFonts w:ascii="Times New Roman" w:hAnsi="Times New Roman" w:cs="Times New Roman"/>
          <w:sz w:val="24"/>
          <w:szCs w:val="24"/>
        </w:rPr>
        <w:t xml:space="preserve"> AI-based cybercrimes emphasize the gap, which is much more potent than typical cybercrimes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r w:rsidR="00DA5244">
        <w:rPr>
          <w:rFonts w:ascii="Times New Roman" w:hAnsi="Times New Roman" w:cs="Times New Roman"/>
          <w:sz w:val="24"/>
          <w:szCs w:val="24"/>
        </w:rPr>
        <w:t xml:space="preserve"> The use of anomaly-based intrusion detection systems (AIDS) will help identify AI intrusions, generating many false positives </w:t>
      </w:r>
      <w:r w:rsidR="00DA5244">
        <w:rPr>
          <w:rFonts w:ascii="Times New Roman" w:hAnsi="Times New Roman" w:cs="Times New Roman"/>
          <w:sz w:val="24"/>
          <w:szCs w:val="24"/>
        </w:rPr>
        <w:fldChar w:fldCharType="begin"/>
      </w:r>
      <w:r w:rsidR="00DA5244">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DA5244">
        <w:rPr>
          <w:rFonts w:ascii="Times New Roman" w:hAnsi="Times New Roman" w:cs="Times New Roman"/>
          <w:sz w:val="24"/>
          <w:szCs w:val="24"/>
        </w:rPr>
        <w:fldChar w:fldCharType="separate"/>
      </w:r>
      <w:r w:rsidR="00DA5244">
        <w:rPr>
          <w:rFonts w:ascii="Times New Roman" w:hAnsi="Times New Roman" w:cs="Times New Roman"/>
          <w:noProof/>
          <w:sz w:val="24"/>
          <w:szCs w:val="24"/>
        </w:rPr>
        <w:t>(Khraisat et al., 2019)</w:t>
      </w:r>
      <w:r w:rsidR="00DA5244">
        <w:rPr>
          <w:rFonts w:ascii="Times New Roman" w:hAnsi="Times New Roman" w:cs="Times New Roman"/>
          <w:sz w:val="24"/>
          <w:szCs w:val="24"/>
        </w:rPr>
        <w:fldChar w:fldCharType="end"/>
      </w:r>
      <w:r w:rsidR="00DA5244">
        <w:rPr>
          <w:rFonts w:ascii="Times New Roman" w:hAnsi="Times New Roman" w:cs="Times New Roman"/>
          <w:sz w:val="24"/>
          <w:szCs w:val="24"/>
        </w:rPr>
        <w:t xml:space="preserve">. Finally, </w:t>
      </w:r>
      <w:r w:rsidR="00B87BBD">
        <w:rPr>
          <w:rFonts w:ascii="Times New Roman" w:hAnsi="Times New Roman" w:cs="Times New Roman"/>
          <w:sz w:val="24"/>
          <w:szCs w:val="24"/>
        </w:rPr>
        <w:t xml:space="preserve"> </w:t>
      </w:r>
      <w:r w:rsidRPr="000E0123">
        <w:rPr>
          <w:rFonts w:ascii="Times New Roman" w:hAnsi="Times New Roman" w:cs="Times New Roman"/>
          <w:sz w:val="24"/>
          <w:szCs w:val="24"/>
        </w:rPr>
        <w:t>AI cybercrimes will move at a much faster pace and make it nearly impossible for criminal justice laws to catch up</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DA5244">
        <w:rPr>
          <w:rFonts w:ascii="Times New Roman" w:hAnsi="Times New Roman" w:cs="Times New Roman"/>
          <w:sz w:val="24"/>
          <w:szCs w:val="24"/>
        </w:rPr>
        <w:t>.</w:t>
      </w:r>
    </w:p>
    <w:p w14:paraId="40242A4B" w14:textId="36728CEE"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Additionally, victimization statistics are significantly undercounted due to victims being embarrassed to report </w:t>
      </w:r>
      <w:proofErr w:type="spellStart"/>
      <w:r w:rsidRPr="000E0123">
        <w:rPr>
          <w:rFonts w:ascii="Times New Roman" w:hAnsi="Times New Roman" w:cs="Times New Roman"/>
          <w:sz w:val="24"/>
          <w:szCs w:val="24"/>
        </w:rPr>
        <w:t>cyber attacks</w:t>
      </w:r>
      <w:proofErr w:type="spellEnd"/>
      <w:r w:rsidRPr="000E0123">
        <w:rPr>
          <w:rFonts w:ascii="Times New Roman" w:hAnsi="Times New Roman" w:cs="Times New Roman"/>
          <w:sz w:val="24"/>
          <w:szCs w:val="24"/>
        </w:rPr>
        <w:t xml:space="preserve">. Research also indicates that many organizations do not report cybercrimes </w:t>
      </w:r>
      <w:r w:rsidR="00C340C8">
        <w:rPr>
          <w:rFonts w:ascii="Times New Roman" w:hAnsi="Times New Roman" w:cs="Times New Roman"/>
          <w:sz w:val="24"/>
          <w:szCs w:val="24"/>
        </w:rPr>
        <w:t>due to litigation worry</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&lt;EndNote&gt;&lt;Cite&gt;&lt;Author&gt;Holt&lt;/Author&gt;&lt;Year&gt;2018&lt;/Year&gt;&lt;RecNum&gt;21&lt;/RecNum&gt;&lt;DisplayText&gt;(Connolly, 2021, October 1; 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Connolly&lt;/Author&gt;&lt;Year&gt;2021, October 1&lt;/Year&gt;&lt;RecNum&gt;52&lt;/RecNum&gt;&lt;record&gt;&lt;rec-number&gt;52&lt;/rec-number&gt;&lt;foreign-keys&gt;&lt;key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(Connolly, 2021, October 1; 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46776646" w14:textId="162B24AF"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 need for cybersecurity training</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aXRsZT5aZXJvLWRheSByZXNwb25zaWJpbGl0eTogVGhlIGJlbmVmaXRzIG9mIGEgc2FmZSBoYXJi
b3IgZm9yIGN5YmVyc2VjdXJpdHkgcmVzZWFyY2g8L3RpdGxlPjxzZWNvbmRhcnktdGl0bGU+SnVy
aW1ldHJpY3M8L3NlY29uZGFyeS10aXRsZT48L3RpdGxlcz48cGVyaW9kaWNhbD48ZnVsbC10aXRs
ZT5KdXJpbWV0cmljczwvZnVsbC10aXRsZT48L3BlcmlvZGljYWw+PHBhZ2VzPjQ4My01MDM8L3Bh
Z2VzPjx2b2x1bWU+NTc8L3ZvbHVtZT48bnVtYmVyPjQ8L251bWJlcj48c2VjdGlvbj40ODM8L3Nl
Y3Rpb24+PGRhdGVzPjx5ZWFyPjIwMTc8L3llYXI+PC9kYXRlcz48aXNibj4wODk3LTEyNzc8L2lz
Ym4+PHVybHM+PC91cmxzPjxyZW1vdGUtZGF0YWJhc2UtbmFtZT5Xb3JsZENhdC5vcmc8L3JlbW90
ZS1kYXRhYmFzZS1uYW1lPjwvcmVjb3JkPjwvQ2l0ZT48L0VuZE5vdGU+AG==
</w:fldData>
        </w:fldChar>
      </w:r>
      <w:r w:rsidR="00DA5244">
        <w:rPr>
          <w:rFonts w:ascii="Times New Roman" w:hAnsi="Times New Roman" w:cs="Times New Roman"/>
          <w:sz w:val="24"/>
          <w:szCs w:val="24"/>
        </w:rPr>
        <w:instrText xml:space="preserve"> ADDIN EN.CITE </w:instrText>
      </w:r>
      <w:r w:rsidR="00DA524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aXRsZT5aZXJvLWRheSByZXNwb25zaWJpbGl0eTogVGhlIGJlbmVmaXRzIG9mIGEgc2FmZSBoYXJi
b3IgZm9yIGN5YmVyc2VjdXJpdHkgcmVzZWFyY2g8L3RpdGxlPjxzZWNvbmRhcnktdGl0bGU+SnVy
aW1ldHJpY3M8L3NlY29uZGFyeS10aXRsZT48L3RpdGxlcz48cGVyaW9kaWNhbD48ZnVsbC10aXRs
ZT5KdXJpbWV0cmljczwvZnVsbC10aXRsZT48L3BlcmlvZGljYWw+PHBhZ2VzPjQ4My01MDM8L3Bh
Z2VzPjx2b2x1bWU+NTc8L3ZvbHVtZT48bnVtYmVyPjQ8L251bWJlcj48c2VjdGlvbj40ODM8L3Nl
Y3Rpb24+PGRhdGVzPjx5ZWFyPjIwMTc8L3llYXI+PC9kYXRlcz48aXNibj4wODk3LTEyNzc8L2lz
Ym4+PHVybHM+PC91cmxzPjxyZW1vdGUtZGF0YWJhc2UtbmFtZT5Xb3JsZENhdC5vcmc8L3JlbW90
ZS1kYXRhYmFzZS1uYW1lPjwvcmVjb3JkPjwvQ2l0ZT48L0VuZE5vdGU+AG==
</w:fldData>
        </w:fldChar>
      </w:r>
      <w:r w:rsidR="00DA5244">
        <w:rPr>
          <w:rFonts w:ascii="Times New Roman" w:hAnsi="Times New Roman" w:cs="Times New Roman"/>
          <w:sz w:val="24"/>
          <w:szCs w:val="24"/>
        </w:rPr>
        <w:instrText xml:space="preserve"> ADDIN EN.CITE.DATA </w:instrText>
      </w:r>
      <w:r w:rsidR="00DA5244">
        <w:rPr>
          <w:rFonts w:ascii="Times New Roman" w:hAnsi="Times New Roman" w:cs="Times New Roman"/>
          <w:sz w:val="24"/>
          <w:szCs w:val="24"/>
        </w:rPr>
      </w:r>
      <w:r w:rsidR="00DA524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Losavio et al., 2016; 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Most colleges do not have a cybersecurity concentration in their criminal justice programs, and therefore, students take courses from computer engineering or other departments. Problems arise because these other programs do not have a criminal justice component, and thus, certain elements are lost</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6D9B5BE6" w14:textId="74327F53"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The private sector is filling the gap between law enforcement and technology experts. </w:t>
      </w:r>
      <w:r w:rsidR="00AC1B41">
        <w:rPr>
          <w:rFonts w:ascii="Times New Roman" w:hAnsi="Times New Roman" w:cs="Times New Roman"/>
          <w:sz w:val="24"/>
          <w:szCs w:val="24"/>
        </w:rPr>
        <w:t>Additionally, p</w:t>
      </w:r>
      <w:r w:rsidRPr="000E0123">
        <w:rPr>
          <w:rFonts w:ascii="Times New Roman" w:hAnsi="Times New Roman" w:cs="Times New Roman"/>
          <w:sz w:val="24"/>
          <w:szCs w:val="24"/>
        </w:rPr>
        <w:t xml:space="preserve">rivate sector </w:t>
      </w:r>
      <w:r w:rsidR="00AC1B41">
        <w:rPr>
          <w:rFonts w:ascii="Times New Roman" w:hAnsi="Times New Roman" w:cs="Times New Roman"/>
          <w:sz w:val="24"/>
          <w:szCs w:val="24"/>
        </w:rPr>
        <w:t>entities are</w:t>
      </w:r>
      <w:r w:rsidRPr="000E0123">
        <w:rPr>
          <w:rFonts w:ascii="Times New Roman" w:hAnsi="Times New Roman" w:cs="Times New Roman"/>
          <w:sz w:val="24"/>
          <w:szCs w:val="24"/>
        </w:rPr>
        <w:t xml:space="preserve"> taking on a law enforcement role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Ethical issues arise when you consider that these companies inadvertently access sensitive material on clients' machines with no notice to users</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(Formosa et al., 2021; Holt, 2018; Stahlberg et al., 2007)</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52ED6AD3" w14:textId="0C88C5E8"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lastRenderedPageBreak/>
        <w:t>There is also no doubt that cybercrime units will continue to become more common in the future. Presently, however, only larger police agencies have cybercrime units and are equipped to handle cybercrime of any type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 Willits &amp; Nowacki, 2016)</w:t>
      </w:r>
      <w:r w:rsidR="008B50F4">
        <w:rPr>
          <w:rFonts w:ascii="Times New Roman" w:hAnsi="Times New Roman" w:cs="Times New Roman"/>
          <w:sz w:val="24"/>
          <w:szCs w:val="24"/>
        </w:rPr>
        <w:fldChar w:fldCharType="end"/>
      </w:r>
      <w:ins w:id="92" w:author="Eloy L Nunez" w:date="2021-10-22T13:40:00Z">
        <w:r w:rsidR="00C27B6F">
          <w:rPr>
            <w:rFonts w:ascii="Times New Roman" w:hAnsi="Times New Roman" w:cs="Times New Roman"/>
            <w:sz w:val="24"/>
            <w:szCs w:val="24"/>
          </w:rPr>
          <w:t>.</w:t>
        </w:r>
      </w:ins>
    </w:p>
    <w:p w14:paraId="12D9273E" w14:textId="77777777" w:rsidR="00B112F7" w:rsidRPr="002E4CAA" w:rsidRDefault="000E0123"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Cybercrimes involving database systems are of particular interest to me. Database systems make unnecessary, redundant copies of themselves.  These copies remained persistent on the system for a significant amount of time. The problem is that most entities are unaware that their sensitive data is persistent on their databases. Forensic tools can find the deleted database commands </w:t>
      </w:r>
      <w:r w:rsidRPr="002E4CAA">
        <w:rPr>
          <w:rFonts w:ascii="Times New Roman" w:hAnsi="Times New Roman" w:cs="Times New Roman"/>
          <w:sz w:val="24"/>
          <w:szCs w:val="24"/>
        </w:rPr>
        <w:t>and information</w:t>
      </w:r>
      <w:r w:rsidR="008B50F4" w:rsidRPr="002E4CAA">
        <w:rPr>
          <w:rFonts w:ascii="Times New Roman" w:hAnsi="Times New Roman" w:cs="Times New Roman"/>
          <w:sz w:val="24"/>
          <w:szCs w:val="24"/>
        </w:rPr>
        <w:t xml:space="preserve"> </w: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 </w:instrTex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EN.CITE.DATA </w:instrText>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separate"/>
      </w:r>
      <w:r w:rsidR="008B50F4" w:rsidRPr="002E4CAA">
        <w:rPr>
          <w:rFonts w:ascii="Times New Roman" w:hAnsi="Times New Roman" w:cs="Times New Roman"/>
          <w:noProof/>
          <w:sz w:val="24"/>
          <w:szCs w:val="24"/>
        </w:rPr>
        <w:t>(B. Meshram et al., 2018; Stahlberg et al., 2007)</w:t>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t>.</w:t>
      </w:r>
    </w:p>
    <w:p w14:paraId="70C6D7B9" w14:textId="761D03CF" w:rsidR="002E4CAA"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Additionally, the primary security vulnerability is IT complacency. IT personnel must remain vigilant and motivated to protect the databases due to the rapid advancement in cybercrimes, zero-day vulnerabilities, and AI cybercrime</w:t>
      </w:r>
      <w:r w:rsidR="002E4CAA">
        <w:rPr>
          <w:rFonts w:ascii="Times New Roman" w:hAnsi="Times New Roman" w:cs="Times New Roman"/>
          <w:sz w:val="24"/>
          <w:szCs w:val="24"/>
        </w:rPr>
        <w:t xml:space="preserve"> </w:t>
      </w:r>
      <w:r w:rsidR="002E4CAA">
        <w:rPr>
          <w:rFonts w:ascii="Times New Roman" w:hAnsi="Times New Roman" w:cs="Times New Roman"/>
          <w:sz w:val="24"/>
          <w:szCs w:val="24"/>
        </w:rPr>
        <w:fldChar w:fldCharType="begin"/>
      </w:r>
      <w:r w:rsidR="002E4CAA">
        <w:rPr>
          <w:rFonts w:ascii="Times New Roman" w:hAnsi="Times New Roman" w:cs="Times New Roman"/>
          <w:sz w:val="24"/>
          <w:szCs w:val="24"/>
        </w:rPr>
        <w:instrText xml:space="preserve"> ADDIN EN.CITE &lt;EndNote&gt;&lt;Cite&gt;&lt;Author&gt;Holt&lt;/Author&gt;&lt;Year&gt;2018&lt;/Year&gt;&lt;RecNum&gt;21&lt;/RecNum&gt;&lt;DisplayText&gt;(Holt, 2018; XiaoLing, 2020)&lt;/DisplayText&gt;&lt;record&gt;&lt;rec-number&gt;21&lt;/rec-number&gt;&lt;foreign-keys&gt;&lt;key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XiaoLing&lt;/Author&gt;&lt;Year&gt;2020&lt;/Year&gt;&lt;RecNum&gt;38&lt;/RecNum&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2E4CAA">
        <w:rPr>
          <w:rFonts w:ascii="Times New Roman" w:hAnsi="Times New Roman" w:cs="Times New Roman"/>
          <w:sz w:val="24"/>
          <w:szCs w:val="24"/>
        </w:rPr>
        <w:fldChar w:fldCharType="separate"/>
      </w:r>
      <w:r w:rsidR="002E4CAA">
        <w:rPr>
          <w:rFonts w:ascii="Times New Roman" w:hAnsi="Times New Roman" w:cs="Times New Roman"/>
          <w:noProof/>
          <w:sz w:val="24"/>
          <w:szCs w:val="24"/>
        </w:rPr>
        <w:t>(Holt, 2018; XiaoLing, 2020)</w:t>
      </w:r>
      <w:r w:rsidR="002E4CAA">
        <w:rPr>
          <w:rFonts w:ascii="Times New Roman" w:hAnsi="Times New Roman" w:cs="Times New Roman"/>
          <w:sz w:val="24"/>
          <w:szCs w:val="24"/>
        </w:rPr>
        <w:fldChar w:fldCharType="end"/>
      </w:r>
      <w:ins w:id="93" w:author="Eloy L Nunez" w:date="2021-10-22T13:41:00Z">
        <w:r w:rsidR="00C27B6F">
          <w:rPr>
            <w:rFonts w:ascii="Times New Roman" w:hAnsi="Times New Roman" w:cs="Times New Roman"/>
            <w:sz w:val="24"/>
            <w:szCs w:val="24"/>
          </w:rPr>
          <w:t>.</w:t>
        </w:r>
      </w:ins>
    </w:p>
    <w:p w14:paraId="03BF2D84" w14:textId="77777777"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 xml:space="preserve">Although the articles discussed encryption and purposeful hiding of data by malicious actors, they never discussed Steganography. I believe this to be a hole in the research. In my opinion, Steganography is the future of information hiding in plain sight on organizational systems. </w:t>
      </w:r>
    </w:p>
    <w:p w14:paraId="5841C4B1" w14:textId="21B54C01"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 need exists for researchers to assist law enforcement with discovering information that malicious actors hide in the binary code of almost any document or image. It is easy for malicious actors to hide information in financial or other data with vast numbers and technical knowledge. If done correctly, the malicious information would be undetectable by any forensics tools discussed in these articles.</w:t>
      </w:r>
    </w:p>
    <w:p w14:paraId="1AC856A5" w14:textId="6E23ACCA" w:rsidR="008C5848" w:rsidRPr="000E0123" w:rsidRDefault="008C5848"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29B1E7A1" w14:textId="77777777" w:rsidR="00DA5244" w:rsidRPr="00DA5244" w:rsidRDefault="002721C3" w:rsidP="00DA5244">
      <w:pPr>
        <w:pStyle w:val="EndNoteBibliographyTitle"/>
      </w:pPr>
      <w:r>
        <w:fldChar w:fldCharType="begin"/>
      </w:r>
      <w:r>
        <w:instrText xml:space="preserve"> ADDIN EN.REFLIST </w:instrText>
      </w:r>
      <w:r>
        <w:fldChar w:fldCharType="separate"/>
      </w:r>
      <w:r w:rsidR="00DA5244" w:rsidRPr="00DA5244">
        <w:t>References</w:t>
      </w:r>
    </w:p>
    <w:p w14:paraId="5FD83077" w14:textId="77777777" w:rsidR="00DA5244" w:rsidRPr="00DA5244" w:rsidRDefault="00DA5244" w:rsidP="00DA5244">
      <w:pPr>
        <w:pStyle w:val="EndNoteBibliographyTitle"/>
      </w:pPr>
    </w:p>
    <w:p w14:paraId="76FD5323" w14:textId="5C075EDE" w:rsidR="00DA5244" w:rsidRPr="00DA5244" w:rsidRDefault="00DA5244" w:rsidP="00DA5244">
      <w:pPr>
        <w:pStyle w:val="EndNoteBibliography"/>
        <w:spacing w:after="0"/>
        <w:ind w:left="720" w:hanging="720"/>
      </w:pPr>
      <w:r w:rsidRPr="00DA5244">
        <w:t xml:space="preserve">B. Meshram, B., The Society of Digital, I., &amp; Wireless, C. (2018). Digital forensic analysis of hard disk for evidence collection. </w:t>
      </w:r>
      <w:r w:rsidRPr="00DA5244">
        <w:rPr>
          <w:i/>
        </w:rPr>
        <w:t>International Journal of Cyber-Security and Digital Forensics</w:t>
      </w:r>
      <w:r w:rsidRPr="00DA5244">
        <w:t>,</w:t>
      </w:r>
      <w:r w:rsidRPr="00DA5244">
        <w:rPr>
          <w:i/>
        </w:rPr>
        <w:t xml:space="preserve"> 7</w:t>
      </w:r>
      <w:r w:rsidRPr="00DA5244">
        <w:t xml:space="preserve">(2), 100-110. </w:t>
      </w:r>
      <w:hyperlink r:id="rId11" w:history="1">
        <w:r w:rsidRPr="00DA5244">
          <w:rPr>
            <w:rStyle w:val="Hyperlink"/>
          </w:rPr>
          <w:t>https://doi.org/10.17781/P002372</w:t>
        </w:r>
      </w:hyperlink>
      <w:r w:rsidRPr="00DA5244">
        <w:t xml:space="preserve"> </w:t>
      </w:r>
    </w:p>
    <w:p w14:paraId="709F6121" w14:textId="71E3AC42" w:rsidR="00DA5244" w:rsidRPr="00DA5244" w:rsidRDefault="00DA5244" w:rsidP="00DA5244">
      <w:pPr>
        <w:pStyle w:val="EndNoteBibliography"/>
        <w:spacing w:after="0"/>
        <w:ind w:left="720" w:hanging="720"/>
      </w:pPr>
      <w:r w:rsidRPr="00DA5244">
        <w:t xml:space="preserve">Connolly, S. (2021, October 1). </w:t>
      </w:r>
      <w:r w:rsidRPr="00DA5244">
        <w:rPr>
          <w:i/>
        </w:rPr>
        <w:t>How to cash in on the fight against cybercrime</w:t>
      </w:r>
      <w:r w:rsidRPr="00DA5244">
        <w:t xml:space="preserve">. MoneyWeek. </w:t>
      </w:r>
      <w:hyperlink r:id="rId12" w:history="1">
        <w:r w:rsidRPr="00DA5244">
          <w:rPr>
            <w:rStyle w:val="Hyperlink"/>
          </w:rPr>
          <w:t>https://moneyweek.com/investments/stocks-and-shares/share-tips/603917/cash-in-on-the-fight-against-cybercrime</w:t>
        </w:r>
      </w:hyperlink>
    </w:p>
    <w:p w14:paraId="6F57415B" w14:textId="77777777" w:rsidR="00DA5244" w:rsidRPr="00DA5244" w:rsidRDefault="00DA5244" w:rsidP="00DA5244">
      <w:pPr>
        <w:pStyle w:val="EndNoteBibliography"/>
        <w:spacing w:after="0"/>
        <w:ind w:left="720" w:hanging="720"/>
      </w:pPr>
      <w:r w:rsidRPr="00DA5244">
        <w:t xml:space="preserve">Emery, A. C. (2017). Zero-day responsibility: The benefits of a safe harbor for cybersecurity research. </w:t>
      </w:r>
      <w:r w:rsidRPr="00DA5244">
        <w:rPr>
          <w:i/>
        </w:rPr>
        <w:t>Jurimetrics</w:t>
      </w:r>
      <w:r w:rsidRPr="00DA5244">
        <w:t>,</w:t>
      </w:r>
      <w:r w:rsidRPr="00DA5244">
        <w:rPr>
          <w:i/>
        </w:rPr>
        <w:t xml:space="preserve"> 57</w:t>
      </w:r>
      <w:r w:rsidRPr="00DA5244">
        <w:t xml:space="preserve">(4), 483-503. </w:t>
      </w:r>
    </w:p>
    <w:p w14:paraId="3BB4B043" w14:textId="2DAFF87E" w:rsidR="00DA5244" w:rsidRPr="00DA5244" w:rsidRDefault="00DA5244" w:rsidP="00DA5244">
      <w:pPr>
        <w:pStyle w:val="EndNoteBibliography"/>
        <w:spacing w:after="0"/>
        <w:ind w:left="720" w:hanging="720"/>
      </w:pPr>
      <w:r w:rsidRPr="00DA5244">
        <w:t xml:space="preserve">Formosa, P., Wilson, M., &amp; Richards, D. (2021). A principlist framework for cybersecurity ethics. </w:t>
      </w:r>
      <w:r w:rsidRPr="00DA5244">
        <w:rPr>
          <w:i/>
        </w:rPr>
        <w:t>Computers &amp; Security</w:t>
      </w:r>
      <w:r w:rsidRPr="00DA5244">
        <w:t>,</w:t>
      </w:r>
      <w:r w:rsidRPr="00DA5244">
        <w:rPr>
          <w:i/>
        </w:rPr>
        <w:t xml:space="preserve"> 109</w:t>
      </w:r>
      <w:r w:rsidRPr="00DA5244">
        <w:t xml:space="preserve">. </w:t>
      </w:r>
      <w:hyperlink r:id="rId13" w:history="1">
        <w:r w:rsidRPr="00DA5244">
          <w:rPr>
            <w:rStyle w:val="Hyperlink"/>
          </w:rPr>
          <w:t>https://doi.org/10.1016/j.cose.2021.102382</w:t>
        </w:r>
      </w:hyperlink>
      <w:r w:rsidRPr="00DA5244">
        <w:t xml:space="preserve"> </w:t>
      </w:r>
    </w:p>
    <w:p w14:paraId="1B279941" w14:textId="46764BAA" w:rsidR="00DA5244" w:rsidRPr="00DA5244" w:rsidRDefault="00DA5244" w:rsidP="00DA5244">
      <w:pPr>
        <w:pStyle w:val="EndNoteBibliography"/>
        <w:spacing w:after="0"/>
        <w:ind w:left="720" w:hanging="720"/>
      </w:pPr>
      <w:r w:rsidRPr="00DA5244">
        <w:t xml:space="preserve">Holt, T. J. (2018). Regulating cybercrime through law enforcement and industry mechanisms. </w:t>
      </w:r>
      <w:r w:rsidRPr="00DA5244">
        <w:rPr>
          <w:i/>
        </w:rPr>
        <w:t>The ANNALS of the American Academy of Political and Social Science</w:t>
      </w:r>
      <w:r w:rsidRPr="00DA5244">
        <w:t>,</w:t>
      </w:r>
      <w:r w:rsidRPr="00DA5244">
        <w:rPr>
          <w:i/>
        </w:rPr>
        <w:t xml:space="preserve"> 679</w:t>
      </w:r>
      <w:r w:rsidRPr="00DA5244">
        <w:t xml:space="preserve">(1), 140-157. </w:t>
      </w:r>
      <w:hyperlink r:id="rId14" w:history="1">
        <w:r w:rsidRPr="00DA5244">
          <w:rPr>
            <w:rStyle w:val="Hyperlink"/>
          </w:rPr>
          <w:t>https://doi.org/10.1177/0002716218783679</w:t>
        </w:r>
      </w:hyperlink>
      <w:r w:rsidRPr="00DA5244">
        <w:t xml:space="preserve"> </w:t>
      </w:r>
    </w:p>
    <w:p w14:paraId="07A7A167" w14:textId="1BE49E01" w:rsidR="00DA5244" w:rsidRPr="00DA5244" w:rsidRDefault="00DA5244" w:rsidP="00DA5244">
      <w:pPr>
        <w:pStyle w:val="EndNoteBibliography"/>
        <w:spacing w:after="0"/>
        <w:ind w:left="720" w:hanging="720"/>
      </w:pPr>
      <w:r w:rsidRPr="00DA5244">
        <w:t xml:space="preserve">Khraisat, A., Gondal, I., Vamplew, P., &amp; Kamruzzaman, J. (2019). Survey of intrusion detection systems: techniques, datasets and challenges. </w:t>
      </w:r>
      <w:r w:rsidRPr="00DA5244">
        <w:rPr>
          <w:i/>
        </w:rPr>
        <w:t>Cybersecurity</w:t>
      </w:r>
      <w:r w:rsidRPr="00DA5244">
        <w:t>,</w:t>
      </w:r>
      <w:r w:rsidRPr="00DA5244">
        <w:rPr>
          <w:i/>
        </w:rPr>
        <w:t xml:space="preserve"> 2</w:t>
      </w:r>
      <w:r w:rsidRPr="00DA5244">
        <w:t xml:space="preserve">(1), 1-22. </w:t>
      </w:r>
      <w:hyperlink r:id="rId15" w:history="1">
        <w:r w:rsidRPr="00DA5244">
          <w:rPr>
            <w:rStyle w:val="Hyperlink"/>
          </w:rPr>
          <w:t>https://doi.org/10.1186/s42400-019-0038-7</w:t>
        </w:r>
      </w:hyperlink>
      <w:r w:rsidRPr="00DA5244">
        <w:t xml:space="preserve"> </w:t>
      </w:r>
    </w:p>
    <w:p w14:paraId="3B4CD4DE" w14:textId="2A2072F2" w:rsidR="00DA5244" w:rsidRPr="00DA5244" w:rsidRDefault="00DA5244" w:rsidP="00DA5244">
      <w:pPr>
        <w:pStyle w:val="EndNoteBibliography"/>
        <w:spacing w:after="0"/>
        <w:ind w:left="720" w:hanging="720"/>
      </w:pPr>
      <w:r w:rsidRPr="00DA5244">
        <w:t xml:space="preserve">Losavio, M., Seigfried-Spellar, K. C., &amp; Sloan Iii, J. J. (2016). Why digital forensics is not a profession and how it can become one [Article]. </w:t>
      </w:r>
      <w:r w:rsidRPr="00DA5244">
        <w:rPr>
          <w:i/>
        </w:rPr>
        <w:t>Criminal Justice Studies</w:t>
      </w:r>
      <w:r w:rsidRPr="00DA5244">
        <w:t>,</w:t>
      </w:r>
      <w:r w:rsidRPr="00DA5244">
        <w:rPr>
          <w:i/>
        </w:rPr>
        <w:t xml:space="preserve"> 29</w:t>
      </w:r>
      <w:r w:rsidRPr="00DA5244">
        <w:t xml:space="preserve">(2), 143-162. </w:t>
      </w:r>
      <w:hyperlink r:id="rId16" w:history="1">
        <w:r w:rsidRPr="00DA5244">
          <w:rPr>
            <w:rStyle w:val="Hyperlink"/>
          </w:rPr>
          <w:t>https://doi.org/10.1080/1478601X.2016.1170281</w:t>
        </w:r>
      </w:hyperlink>
      <w:r w:rsidRPr="00DA5244">
        <w:t xml:space="preserve"> </w:t>
      </w:r>
    </w:p>
    <w:p w14:paraId="1F0161E8" w14:textId="7642DA76" w:rsidR="00DA5244" w:rsidRPr="00DA5244" w:rsidRDefault="00DA5244" w:rsidP="00DA5244">
      <w:pPr>
        <w:pStyle w:val="EndNoteBibliography"/>
        <w:spacing w:after="0"/>
        <w:ind w:left="720" w:hanging="720"/>
      </w:pPr>
      <w:r w:rsidRPr="00DA5244">
        <w:lastRenderedPageBreak/>
        <w:t xml:space="preserve">Nodeland, B., Belshaw, S., &amp; Saber, M. (2019). Teaching cybersecurity to criminal justice majors. </w:t>
      </w:r>
      <w:r w:rsidRPr="00DA5244">
        <w:rPr>
          <w:i/>
        </w:rPr>
        <w:t>Journal of Criminal Justice Education</w:t>
      </w:r>
      <w:r w:rsidRPr="00DA5244">
        <w:t>,</w:t>
      </w:r>
      <w:r w:rsidRPr="00DA5244">
        <w:rPr>
          <w:i/>
        </w:rPr>
        <w:t xml:space="preserve"> 30</w:t>
      </w:r>
      <w:r w:rsidRPr="00DA5244">
        <w:t xml:space="preserve">(1), 71-90. </w:t>
      </w:r>
      <w:hyperlink r:id="rId17" w:history="1">
        <w:r w:rsidRPr="00DA5244">
          <w:rPr>
            <w:rStyle w:val="Hyperlink"/>
          </w:rPr>
          <w:t>https://doi.org/10.1080/10511253.2018.1439513</w:t>
        </w:r>
      </w:hyperlink>
      <w:r w:rsidRPr="00DA5244">
        <w:t xml:space="preserve"> </w:t>
      </w:r>
    </w:p>
    <w:p w14:paraId="4B6D7D9C" w14:textId="77777777" w:rsidR="00DA5244" w:rsidRPr="00DA5244" w:rsidRDefault="00DA5244" w:rsidP="00DA5244">
      <w:pPr>
        <w:pStyle w:val="EndNoteBibliography"/>
        <w:spacing w:after="0"/>
        <w:ind w:left="720" w:hanging="720"/>
      </w:pPr>
      <w:r w:rsidRPr="00DA5244">
        <w:t>Stahlberg, P., Miklau, G., &amp; Levine, B. (2007, 2007). Threats to privacy in the forensic analysis of database systems. SIGMOD/PODS07: International Conference on Management of Data, Beijing china.</w:t>
      </w:r>
    </w:p>
    <w:p w14:paraId="290BCB6D" w14:textId="7C37FA0D" w:rsidR="00DA5244" w:rsidRPr="00DA5244" w:rsidRDefault="00DA5244" w:rsidP="00DA5244">
      <w:pPr>
        <w:pStyle w:val="EndNoteBibliography"/>
        <w:spacing w:after="0"/>
        <w:ind w:left="720" w:hanging="720"/>
      </w:pPr>
      <w:r w:rsidRPr="00DA5244">
        <w:t xml:space="preserve">Willits, D., &amp; Nowacki, J. (2016). The use of specialized cybercrime policing units: an organizational analysis [Article]. </w:t>
      </w:r>
      <w:r w:rsidRPr="00DA5244">
        <w:rPr>
          <w:i/>
        </w:rPr>
        <w:t>Criminal Justice Studies</w:t>
      </w:r>
      <w:r w:rsidRPr="00DA5244">
        <w:t>,</w:t>
      </w:r>
      <w:r w:rsidRPr="00DA5244">
        <w:rPr>
          <w:i/>
        </w:rPr>
        <w:t xml:space="preserve"> 29</w:t>
      </w:r>
      <w:r w:rsidRPr="00DA5244">
        <w:t xml:space="preserve">(2), 105-124. </w:t>
      </w:r>
      <w:hyperlink r:id="rId18" w:history="1">
        <w:r w:rsidRPr="00DA5244">
          <w:rPr>
            <w:rStyle w:val="Hyperlink"/>
          </w:rPr>
          <w:t>https://doi.org/10.1080/1478601X.2016.1170282</w:t>
        </w:r>
      </w:hyperlink>
      <w:r w:rsidRPr="00DA5244">
        <w:t xml:space="preserve"> </w:t>
      </w:r>
    </w:p>
    <w:p w14:paraId="2CD3EF54" w14:textId="1C9B67B6" w:rsidR="00DA5244" w:rsidRPr="00DA5244" w:rsidRDefault="00DA5244" w:rsidP="00DA5244">
      <w:pPr>
        <w:pStyle w:val="EndNoteBibliography"/>
        <w:ind w:left="720" w:hanging="720"/>
      </w:pPr>
      <w:r w:rsidRPr="00DA5244">
        <w:t xml:space="preserve">XiaoLing, W. (2020). Criminal law protection of cybersecurity considering AI-based cybercrime. </w:t>
      </w:r>
      <w:r w:rsidRPr="00DA5244">
        <w:rPr>
          <w:i/>
        </w:rPr>
        <w:t>Journal of Physics: Conference Series</w:t>
      </w:r>
      <w:r w:rsidRPr="00DA5244">
        <w:t>,</w:t>
      </w:r>
      <w:r w:rsidRPr="00DA5244">
        <w:rPr>
          <w:i/>
        </w:rPr>
        <w:t xml:space="preserve"> 1533</w:t>
      </w:r>
      <w:r w:rsidRPr="00DA5244">
        <w:t xml:space="preserve">(3). </w:t>
      </w:r>
      <w:hyperlink r:id="rId19" w:history="1">
        <w:r w:rsidRPr="00DA5244">
          <w:rPr>
            <w:rStyle w:val="Hyperlink"/>
          </w:rPr>
          <w:t>https://doi.org/10.1088/1742-6596/1533/3/032014</w:t>
        </w:r>
      </w:hyperlink>
      <w:r w:rsidRPr="00DA5244">
        <w:t xml:space="preserve"> </w:t>
      </w:r>
    </w:p>
    <w:p w14:paraId="5E6042A3" w14:textId="630F43AF"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loy L Nunez" w:date="2021-10-22T12:08:00Z" w:initials="ELN">
    <w:p w14:paraId="528F39AD" w14:textId="36595EC1" w:rsidR="009A61D9" w:rsidRDefault="009A61D9">
      <w:pPr>
        <w:pStyle w:val="CommentText"/>
      </w:pPr>
      <w:r>
        <w:rPr>
          <w:rStyle w:val="CommentReference"/>
        </w:rPr>
        <w:annotationRef/>
      </w:r>
      <w:r>
        <w:t>What kind of study was it</w:t>
      </w:r>
      <w:proofErr w:type="gramStart"/>
      <w:r>
        <w:t xml:space="preserve">?  </w:t>
      </w:r>
      <w:proofErr w:type="gramEnd"/>
      <w:r>
        <w:t>Was it a qualitative or quantitative design, and what measurement instruments were used</w:t>
      </w:r>
      <w:proofErr w:type="gramStart"/>
      <w:r>
        <w:t xml:space="preserve">?  </w:t>
      </w:r>
      <w:proofErr w:type="gramEnd"/>
      <w:r>
        <w:t>What was the methodology that the researchers used to obtain their data and how did they reach their conclusions</w:t>
      </w:r>
      <w:proofErr w:type="gramStart"/>
      <w:r>
        <w:t xml:space="preserve">?  </w:t>
      </w:r>
      <w:proofErr w:type="gramEnd"/>
      <w:r>
        <w:t>Was this an article of an empirical research study, or just an opinion piece? These are all questions that you need to address for your Chapter 2 literature review in your eventual dissertation</w:t>
      </w:r>
      <w:proofErr w:type="gramStart"/>
      <w:r>
        <w:t xml:space="preserve">.  </w:t>
      </w:r>
      <w:proofErr w:type="gramEnd"/>
    </w:p>
  </w:comment>
  <w:comment w:id="3" w:author="Eloy L Nunez" w:date="2021-10-22T12:12:00Z" w:initials="ELN">
    <w:p w14:paraId="1D94E476" w14:textId="356E060F" w:rsidR="009A61D9" w:rsidRDefault="009A61D9">
      <w:pPr>
        <w:pStyle w:val="CommentText"/>
      </w:pPr>
      <w:r>
        <w:rPr>
          <w:rStyle w:val="CommentReference"/>
        </w:rPr>
        <w:annotationRef/>
      </w:r>
      <w:r>
        <w:t>Good, but what exactly was their methodology</w:t>
      </w:r>
      <w:proofErr w:type="gramStart"/>
      <w:r>
        <w:t xml:space="preserve">?  </w:t>
      </w:r>
      <w:proofErr w:type="gramEnd"/>
      <w:r>
        <w:t>As of this moment, I haven’t heard you address this question</w:t>
      </w:r>
      <w:proofErr w:type="gramStart"/>
      <w:r>
        <w:t xml:space="preserve">.  </w:t>
      </w:r>
      <w:proofErr w:type="gramEnd"/>
      <w:r>
        <w:t>Was this an actual empirical research study, or just a secondary review of literature</w:t>
      </w:r>
      <w:proofErr w:type="gramStart"/>
      <w:r>
        <w:t xml:space="preserve">?  </w:t>
      </w:r>
      <w:proofErr w:type="gramEnd"/>
    </w:p>
  </w:comment>
  <w:comment w:id="4" w:author="Eloy L Nunez" w:date="2021-10-22T12:14:00Z" w:initials="ELN">
    <w:p w14:paraId="58EB3A67" w14:textId="58C432F5" w:rsidR="009A61D9" w:rsidRDefault="009A61D9">
      <w:pPr>
        <w:pStyle w:val="CommentText"/>
      </w:pPr>
      <w:r>
        <w:rPr>
          <w:rStyle w:val="CommentReference"/>
        </w:rPr>
        <w:annotationRef/>
      </w:r>
      <w:r>
        <w:t>You keep saying “the research” but so far, I have no clear indication that any primary research was conducted</w:t>
      </w:r>
      <w:proofErr w:type="gramStart"/>
      <w:r>
        <w:t xml:space="preserve">.  </w:t>
      </w:r>
      <w:proofErr w:type="gramEnd"/>
      <w:r>
        <w:t>Is this an article that reports on primary empirical research, or just an opinion piece</w:t>
      </w:r>
      <w:proofErr w:type="gramStart"/>
      <w:r>
        <w:t xml:space="preserve">?  </w:t>
      </w:r>
      <w:proofErr w:type="gramEnd"/>
      <w:r>
        <w:t>If this was an empirical study, what were the findings</w:t>
      </w:r>
      <w:proofErr w:type="gramStart"/>
      <w:r>
        <w:t xml:space="preserve">?  </w:t>
      </w:r>
      <w:proofErr w:type="gramEnd"/>
      <w:r>
        <w:t>A finding is not the same thing as a conclusion</w:t>
      </w:r>
      <w:proofErr w:type="gramStart"/>
      <w:r>
        <w:t xml:space="preserve">.  </w:t>
      </w:r>
      <w:proofErr w:type="gramEnd"/>
      <w:r>
        <w:t>Conclusions come after the findings.</w:t>
      </w:r>
    </w:p>
  </w:comment>
  <w:comment w:id="5" w:author="Eloy L Nunez" w:date="2021-10-22T12:19:00Z" w:initials="ELN">
    <w:p w14:paraId="74C62475" w14:textId="77777777" w:rsidR="00CE6426" w:rsidRDefault="00CE6426">
      <w:pPr>
        <w:pStyle w:val="CommentText"/>
      </w:pPr>
      <w:r>
        <w:rPr>
          <w:rStyle w:val="CommentReference"/>
        </w:rPr>
        <w:annotationRef/>
      </w:r>
      <w:r>
        <w:t>Once again, after reading the summary and article analysis sections, I cannot tell whether this article was based on a primary empirical study</w:t>
      </w:r>
      <w:proofErr w:type="gramStart"/>
      <w:r>
        <w:t xml:space="preserve">.  </w:t>
      </w:r>
      <w:proofErr w:type="gramEnd"/>
      <w:r>
        <w:t>It appears to be another opinion article, or at best, a critical review of literature</w:t>
      </w:r>
      <w:proofErr w:type="gramStart"/>
      <w:r>
        <w:t xml:space="preserve">.  </w:t>
      </w:r>
      <w:proofErr w:type="gramEnd"/>
      <w:r>
        <w:t>If so, then this article (like the previous one) has very little use in a dissertation literature review</w:t>
      </w:r>
      <w:proofErr w:type="gramStart"/>
      <w:r>
        <w:t xml:space="preserve">.  </w:t>
      </w:r>
      <w:proofErr w:type="gramEnd"/>
    </w:p>
    <w:p w14:paraId="4FB872F8" w14:textId="77777777" w:rsidR="00CE6426" w:rsidRDefault="00CE6426">
      <w:pPr>
        <w:pStyle w:val="CommentText"/>
      </w:pPr>
    </w:p>
    <w:p w14:paraId="6227D232" w14:textId="6F533860" w:rsidR="00CE6426" w:rsidRDefault="00CE6426">
      <w:pPr>
        <w:pStyle w:val="CommentText"/>
      </w:pPr>
      <w:r>
        <w:t>The primary purpose of the critical review of the literature that you will be doing in your dissertation’s Chapter 2 is to analyze and critique the authors’ research methods, findings, and conclusions</w:t>
      </w:r>
      <w:proofErr w:type="gramStart"/>
      <w:r>
        <w:t xml:space="preserve">.  </w:t>
      </w:r>
      <w:proofErr w:type="gramEnd"/>
      <w:r>
        <w:t>Since I saw none of that here, I can only assume that this is not an empirical study., and therefore has very little value.</w:t>
      </w:r>
    </w:p>
  </w:comment>
  <w:comment w:id="6" w:author="Eloy L Nunez" w:date="2021-10-22T12:26:00Z" w:initials="ELN">
    <w:p w14:paraId="66A69C0E" w14:textId="2FEBFFC3" w:rsidR="00CE6426" w:rsidRDefault="00CE6426">
      <w:pPr>
        <w:pStyle w:val="CommentText"/>
      </w:pPr>
      <w:r>
        <w:rPr>
          <w:rStyle w:val="CommentReference"/>
        </w:rPr>
        <w:annotationRef/>
      </w:r>
      <w:r>
        <w:t xml:space="preserve">OK… although you did not specifically address the methodology used for this study, it appears that it may have been </w:t>
      </w:r>
      <w:proofErr w:type="gramStart"/>
      <w:r>
        <w:t>a primary empirical research</w:t>
      </w:r>
      <w:proofErr w:type="gramEnd"/>
      <w:r>
        <w:t>.  But to include this in a future Chapter 2 literature review, you will need to mention what research methods the authors used</w:t>
      </w:r>
      <w:proofErr w:type="gramStart"/>
      <w:r>
        <w:t xml:space="preserve">.  </w:t>
      </w:r>
      <w:proofErr w:type="gramEnd"/>
      <w:r>
        <w:t>How did they gather their data</w:t>
      </w:r>
      <w:proofErr w:type="gramStart"/>
      <w:r>
        <w:t xml:space="preserve">?  </w:t>
      </w:r>
      <w:proofErr w:type="gramEnd"/>
      <w:r>
        <w:t xml:space="preserve">Focus </w:t>
      </w:r>
      <w:r w:rsidR="00B60441">
        <w:t xml:space="preserve">your critique on their methodology, and </w:t>
      </w:r>
      <w:proofErr w:type="gramStart"/>
      <w:r w:rsidR="00B60441">
        <w:t>later on</w:t>
      </w:r>
      <w:proofErr w:type="gramEnd"/>
      <w:r w:rsidR="00B60441">
        <w:t xml:space="preserve"> their conclusions. Was this a content analysis, a thematic analysis, or did the authors conduct interviews, or any other of myriad research methods</w:t>
      </w:r>
      <w:proofErr w:type="gramStart"/>
      <w:r w:rsidR="00B60441">
        <w:t xml:space="preserve">?  </w:t>
      </w:r>
      <w:proofErr w:type="gramEnd"/>
      <w:r w:rsidR="00B60441">
        <w:t xml:space="preserve">You need to say what it was. </w:t>
      </w:r>
    </w:p>
  </w:comment>
  <w:comment w:id="7" w:author="Eloy L Nunez" w:date="2021-10-22T12:30:00Z" w:initials="ELN">
    <w:p w14:paraId="0BBF9790" w14:textId="741FF24C" w:rsidR="00B60441" w:rsidRDefault="00B60441">
      <w:pPr>
        <w:pStyle w:val="CommentText"/>
      </w:pPr>
      <w:r>
        <w:rPr>
          <w:rStyle w:val="CommentReference"/>
        </w:rPr>
        <w:annotationRef/>
      </w:r>
      <w:r>
        <w:t>Never leave a heading dangling at the bottom of a page like this</w:t>
      </w:r>
      <w:proofErr w:type="gramStart"/>
      <w:r>
        <w:t xml:space="preserve">.  </w:t>
      </w:r>
      <w:proofErr w:type="gramEnd"/>
      <w:r>
        <w:t xml:space="preserve">Move it to the top of the next page if necessary. </w:t>
      </w:r>
    </w:p>
  </w:comment>
  <w:comment w:id="9" w:author="Eloy L Nunez" w:date="2021-10-22T12:33:00Z" w:initials="ELN">
    <w:p w14:paraId="0ED0ACF4" w14:textId="37FF9F10" w:rsidR="00B60441" w:rsidRDefault="00B60441">
      <w:pPr>
        <w:pStyle w:val="CommentText"/>
      </w:pPr>
      <w:r>
        <w:rPr>
          <w:rStyle w:val="CommentReference"/>
        </w:rPr>
        <w:annotationRef/>
      </w:r>
      <w:r>
        <w:t>I understand that in Asian countries, the first and last names are transposed from what we use in Western countries</w:t>
      </w:r>
      <w:proofErr w:type="gramStart"/>
      <w:r>
        <w:t xml:space="preserve">.  </w:t>
      </w:r>
      <w:proofErr w:type="gramEnd"/>
      <w:r>
        <w:t>But you need to be consistent with the citation below</w:t>
      </w:r>
      <w:proofErr w:type="gramStart"/>
      <w:r>
        <w:t xml:space="preserve">.  </w:t>
      </w:r>
      <w:proofErr w:type="gramEnd"/>
      <w:r>
        <w:t xml:space="preserve">It’s probably best to avoid using the author’s name in the first place. </w:t>
      </w:r>
    </w:p>
  </w:comment>
  <w:comment w:id="31" w:author="Eloy L Nunez" w:date="2021-10-22T12:38:00Z" w:initials="ELN">
    <w:p w14:paraId="133B8B43" w14:textId="3F6C38F7" w:rsidR="00F923B5" w:rsidRDefault="00F923B5">
      <w:pPr>
        <w:pStyle w:val="CommentText"/>
      </w:pPr>
      <w:r>
        <w:rPr>
          <w:rStyle w:val="CommentReference"/>
        </w:rPr>
        <w:annotationRef/>
      </w:r>
      <w:r>
        <w:t xml:space="preserve">After reading your summary and analysis, I get the impression that once more, the article that you chose to review here has limited use for you in a </w:t>
      </w:r>
      <w:proofErr w:type="gramStart"/>
      <w:r>
        <w:t>Chapter  2</w:t>
      </w:r>
      <w:proofErr w:type="gramEnd"/>
      <w:r>
        <w:t xml:space="preserve"> dissertation because it does not seem to be an empirical study.  At best, it may be a theoretical article or literature review, but it seems more like an opinion piece of limited value. </w:t>
      </w:r>
    </w:p>
  </w:comment>
  <w:comment w:id="33" w:author="Eloy L Nunez" w:date="2021-10-22T13:16:00Z" w:initials="ELN">
    <w:p w14:paraId="0CA07433" w14:textId="5CFD3C4F" w:rsidR="00971E62" w:rsidRDefault="00971E62">
      <w:pPr>
        <w:pStyle w:val="CommentText"/>
      </w:pPr>
      <w:r>
        <w:rPr>
          <w:rStyle w:val="CommentReference"/>
        </w:rPr>
        <w:annotationRef/>
      </w:r>
      <w:r>
        <w:t>OK, good</w:t>
      </w:r>
      <w:proofErr w:type="gramStart"/>
      <w:r>
        <w:t xml:space="preserve">.  </w:t>
      </w:r>
      <w:proofErr w:type="gramEnd"/>
      <w:r>
        <w:t>The title of the article has the word “survey” in it</w:t>
      </w:r>
      <w:proofErr w:type="gramStart"/>
      <w:r>
        <w:t xml:space="preserve">.  </w:t>
      </w:r>
      <w:proofErr w:type="gramEnd"/>
      <w:r>
        <w:t xml:space="preserve">Were surveys conducted? </w:t>
      </w:r>
    </w:p>
  </w:comment>
  <w:comment w:id="34" w:author="Eloy L Nunez" w:date="2021-10-22T13:16:00Z" w:initials="ELN">
    <w:p w14:paraId="79FF78A4" w14:textId="0815B2FE" w:rsidR="00971E62" w:rsidRDefault="00971E62">
      <w:pPr>
        <w:pStyle w:val="CommentText"/>
      </w:pPr>
      <w:r>
        <w:rPr>
          <w:rStyle w:val="CommentReference"/>
        </w:rPr>
        <w:annotationRef/>
      </w:r>
      <w:r>
        <w:t xml:space="preserve">This sounds like it is possibly a meta-analysis, which </w:t>
      </w:r>
      <w:proofErr w:type="gramStart"/>
      <w:r>
        <w:t>is considered to be</w:t>
      </w:r>
      <w:proofErr w:type="gramEnd"/>
      <w:r>
        <w:t xml:space="preserve"> a primary empirical research method.  This may </w:t>
      </w:r>
      <w:proofErr w:type="gramStart"/>
      <w:r>
        <w:t>actually be</w:t>
      </w:r>
      <w:proofErr w:type="gramEnd"/>
      <w:r>
        <w:t xml:space="preserve"> the first empirical article that you have written about so far in this lit review. </w:t>
      </w:r>
    </w:p>
  </w:comment>
  <w:comment w:id="35" w:author="Eloy L Nunez" w:date="2021-10-22T13:18:00Z" w:initials="ELN">
    <w:p w14:paraId="43807E62" w14:textId="37858B3B" w:rsidR="00971E62" w:rsidRDefault="00971E62">
      <w:pPr>
        <w:pStyle w:val="CommentText"/>
      </w:pPr>
      <w:r>
        <w:rPr>
          <w:rStyle w:val="CommentReference"/>
        </w:rPr>
        <w:annotationRef/>
      </w:r>
      <w:r>
        <w:t>Excellent</w:t>
      </w:r>
      <w:proofErr w:type="gramStart"/>
      <w:r>
        <w:t xml:space="preserve">.  </w:t>
      </w:r>
      <w:proofErr w:type="gramEnd"/>
      <w:r>
        <w:t>I want to more of this in Chapter 2 of your future dissertation.</w:t>
      </w:r>
    </w:p>
  </w:comment>
  <w:comment w:id="36" w:author="Eloy L Nunez" w:date="2021-10-22T13:20:00Z" w:initials="ELN">
    <w:p w14:paraId="193B355F" w14:textId="126EA1B7" w:rsidR="00971E62" w:rsidRDefault="00971E62">
      <w:pPr>
        <w:pStyle w:val="CommentText"/>
      </w:pPr>
      <w:r>
        <w:rPr>
          <w:rStyle w:val="CommentReference"/>
        </w:rPr>
        <w:annotationRef/>
      </w:r>
      <w:r>
        <w:t>The article has one author listed</w:t>
      </w:r>
      <w:proofErr w:type="gramStart"/>
      <w:r>
        <w:t xml:space="preserve">.  </w:t>
      </w:r>
      <w:proofErr w:type="gramEnd"/>
      <w:r>
        <w:t>This should be singular.</w:t>
      </w:r>
    </w:p>
  </w:comment>
  <w:comment w:id="37" w:author="Eloy L Nunez" w:date="2021-10-22T13:20:00Z" w:initials="ELN">
    <w:p w14:paraId="393EA81F" w14:textId="353AF9C2" w:rsidR="00971E62" w:rsidRDefault="00971E62">
      <w:pPr>
        <w:pStyle w:val="CommentText"/>
      </w:pPr>
      <w:r>
        <w:rPr>
          <w:rStyle w:val="CommentReference"/>
        </w:rPr>
        <w:annotationRef/>
      </w:r>
      <w:r>
        <w:t>Assertions are not findings</w:t>
      </w:r>
      <w:proofErr w:type="gramStart"/>
      <w:r>
        <w:t xml:space="preserve">.  </w:t>
      </w:r>
      <w:proofErr w:type="gramEnd"/>
      <w:r>
        <w:t xml:space="preserve">Are you sure that this is an empirical research article? So far, I have seen nothing that would indicate this. </w:t>
      </w:r>
    </w:p>
  </w:comment>
  <w:comment w:id="38" w:author="Eloy L Nunez" w:date="2021-10-22T13:21:00Z" w:initials="ELN">
    <w:p w14:paraId="328C625E" w14:textId="25D7A652" w:rsidR="00971E62" w:rsidRDefault="00971E62">
      <w:pPr>
        <w:pStyle w:val="CommentText"/>
      </w:pPr>
      <w:r>
        <w:rPr>
          <w:rStyle w:val="CommentReference"/>
        </w:rPr>
        <w:annotationRef/>
      </w:r>
      <w:r>
        <w:t>I have seen nothing to indicate that this article was research</w:t>
      </w:r>
      <w:proofErr w:type="gramStart"/>
      <w:r>
        <w:t xml:space="preserve">.  </w:t>
      </w:r>
      <w:proofErr w:type="gramEnd"/>
      <w:r>
        <w:t xml:space="preserve">It sounds like an opinion article to me. </w:t>
      </w:r>
    </w:p>
  </w:comment>
  <w:comment w:id="41" w:author="Eloy L Nunez" w:date="2021-10-22T13:23:00Z" w:initials="ELN">
    <w:p w14:paraId="54CF039A" w14:textId="6BBE2A48" w:rsidR="00971E62" w:rsidRDefault="00971E62">
      <w:pPr>
        <w:pStyle w:val="CommentText"/>
      </w:pPr>
      <w:r>
        <w:rPr>
          <w:rStyle w:val="CommentReference"/>
        </w:rPr>
        <w:annotationRef/>
      </w:r>
      <w:r>
        <w:t xml:space="preserve">I didn’t correct this before because I was waiting to see if any research had </w:t>
      </w:r>
      <w:proofErr w:type="gramStart"/>
      <w:r>
        <w:t>actually been</w:t>
      </w:r>
      <w:proofErr w:type="gramEnd"/>
      <w:r>
        <w:t xml:space="preserve"> conducted, but from what I have read so far, it does not appear so. </w:t>
      </w:r>
    </w:p>
  </w:comment>
  <w:comment w:id="44" w:author="Eloy L Nunez" w:date="2021-10-22T13:24:00Z" w:initials="ELN">
    <w:p w14:paraId="7968F919" w14:textId="2FF76362" w:rsidR="00971E62" w:rsidRDefault="00971E62">
      <w:pPr>
        <w:pStyle w:val="CommentText"/>
      </w:pPr>
      <w:r>
        <w:rPr>
          <w:rStyle w:val="CommentReference"/>
        </w:rPr>
        <w:annotationRef/>
      </w:r>
      <w:r>
        <w:t xml:space="preserve">Again, what research </w:t>
      </w:r>
      <w:proofErr w:type="gramStart"/>
      <w:r>
        <w:t>are  you</w:t>
      </w:r>
      <w:proofErr w:type="gramEnd"/>
      <w:r>
        <w:t xml:space="preserve"> referring to?  This appears to be a</w:t>
      </w:r>
      <w:r w:rsidR="00904515">
        <w:t>n opinion article of very little value in Chapter 2.</w:t>
      </w:r>
    </w:p>
  </w:comment>
  <w:comment w:id="48" w:author="Eloy L Nunez" w:date="2021-10-22T13:25:00Z" w:initials="ELN">
    <w:p w14:paraId="40AC829D" w14:textId="394C7CA6" w:rsidR="00904515" w:rsidRDefault="00904515">
      <w:pPr>
        <w:pStyle w:val="CommentText"/>
      </w:pPr>
      <w:r>
        <w:rPr>
          <w:rStyle w:val="CommentReference"/>
        </w:rPr>
        <w:annotationRef/>
      </w:r>
      <w:r>
        <w:t xml:space="preserve">Good. </w:t>
      </w:r>
    </w:p>
  </w:comment>
  <w:comment w:id="53" w:author="Eloy L Nunez" w:date="2021-10-22T13:26:00Z" w:initials="ELN">
    <w:p w14:paraId="184C8E4A" w14:textId="3FAFFBED" w:rsidR="00904515" w:rsidRDefault="00904515">
      <w:pPr>
        <w:pStyle w:val="CommentText"/>
      </w:pPr>
      <w:r>
        <w:rPr>
          <w:rStyle w:val="CommentReference"/>
        </w:rPr>
        <w:annotationRef/>
      </w:r>
      <w:r>
        <w:t>The period goes after the citation, not before it.</w:t>
      </w:r>
    </w:p>
  </w:comment>
  <w:comment w:id="60" w:author="Eloy L Nunez" w:date="2021-10-22T13:28:00Z" w:initials="ELN">
    <w:p w14:paraId="55028602" w14:textId="5086E4AD" w:rsidR="00904515" w:rsidRDefault="00904515">
      <w:pPr>
        <w:pStyle w:val="CommentText"/>
      </w:pPr>
      <w:r>
        <w:rPr>
          <w:rStyle w:val="CommentReference"/>
        </w:rPr>
        <w:annotationRef/>
      </w:r>
      <w:r>
        <w:t xml:space="preserve">Cite a source only once per paragraph. </w:t>
      </w:r>
    </w:p>
  </w:comment>
  <w:comment w:id="62" w:author="Eloy L Nunez" w:date="2021-10-22T13:29:00Z" w:initials="ELN">
    <w:p w14:paraId="61FF9703" w14:textId="787CB498" w:rsidR="00904515" w:rsidRDefault="00904515">
      <w:pPr>
        <w:pStyle w:val="CommentText"/>
      </w:pPr>
      <w:r>
        <w:rPr>
          <w:rStyle w:val="CommentReference"/>
        </w:rPr>
        <w:annotationRef/>
      </w:r>
      <w:r>
        <w:t>Are you certain that this was an article reporting on empirical research</w:t>
      </w:r>
      <w:proofErr w:type="gramStart"/>
      <w:r>
        <w:t xml:space="preserve">?  </w:t>
      </w:r>
      <w:proofErr w:type="gramEnd"/>
    </w:p>
  </w:comment>
  <w:comment w:id="65" w:author="Eloy L Nunez" w:date="2021-10-22T13:29:00Z" w:initials="ELN">
    <w:p w14:paraId="5326C7C0" w14:textId="7720AAD4" w:rsidR="00904515" w:rsidRDefault="00904515">
      <w:pPr>
        <w:pStyle w:val="CommentText"/>
      </w:pPr>
      <w:r>
        <w:rPr>
          <w:rStyle w:val="CommentReference"/>
        </w:rPr>
        <w:annotationRef/>
      </w:r>
      <w:r>
        <w:t>Why is this citation in Italics?</w:t>
      </w:r>
    </w:p>
  </w:comment>
  <w:comment w:id="78" w:author="Eloy L Nunez" w:date="2021-10-22T13:32:00Z" w:initials="ELN">
    <w:p w14:paraId="5918FAEC" w14:textId="0F888C4A" w:rsidR="00904515" w:rsidRDefault="00904515">
      <w:pPr>
        <w:pStyle w:val="CommentText"/>
      </w:pPr>
      <w:r>
        <w:rPr>
          <w:rStyle w:val="CommentReference"/>
        </w:rPr>
        <w:annotationRef/>
      </w:r>
      <w:r>
        <w:t>So far, I have not seen anything to indicate that this is an article about an empirical study</w:t>
      </w:r>
      <w:proofErr w:type="gramStart"/>
      <w:r>
        <w:t xml:space="preserve">.  </w:t>
      </w:r>
      <w:proofErr w:type="gramEnd"/>
      <w:r>
        <w:t xml:space="preserve">It sounds like another opinion piece. </w:t>
      </w:r>
    </w:p>
  </w:comment>
  <w:comment w:id="82" w:author="Eloy L Nunez" w:date="2021-10-22T13:33:00Z" w:initials="ELN">
    <w:p w14:paraId="0DD40F47" w14:textId="543124CC" w:rsidR="00904515" w:rsidRDefault="00904515">
      <w:pPr>
        <w:pStyle w:val="CommentText"/>
      </w:pPr>
      <w:r>
        <w:rPr>
          <w:rStyle w:val="CommentReference"/>
        </w:rPr>
        <w:annotationRef/>
      </w:r>
      <w:r>
        <w:t>Finally… and empirical study!</w:t>
      </w:r>
    </w:p>
  </w:comment>
  <w:comment w:id="85" w:author="Eloy L Nunez" w:date="2021-10-22T13:35:00Z" w:initials="ELN">
    <w:p w14:paraId="1437557B" w14:textId="05213EE6" w:rsidR="00C27B6F" w:rsidRDefault="00C27B6F">
      <w:pPr>
        <w:pStyle w:val="CommentText"/>
      </w:pPr>
      <w:r>
        <w:rPr>
          <w:rStyle w:val="CommentReference"/>
        </w:rPr>
        <w:annotationRef/>
      </w:r>
      <w:r>
        <w:t>Remove this empty space.</w:t>
      </w:r>
    </w:p>
  </w:comment>
  <w:comment w:id="86" w:author="Eloy L Nunez" w:date="2021-10-22T13:36:00Z" w:initials="ELN">
    <w:p w14:paraId="6776B00E" w14:textId="18479C23" w:rsidR="00C27B6F" w:rsidRDefault="00C27B6F">
      <w:pPr>
        <w:pStyle w:val="CommentText"/>
      </w:pPr>
      <w:r>
        <w:rPr>
          <w:rStyle w:val="CommentReference"/>
        </w:rPr>
        <w:annotationRef/>
      </w:r>
      <w:r>
        <w:t>What is this?</w:t>
      </w:r>
    </w:p>
  </w:comment>
  <w:comment w:id="87" w:author="Eloy L Nunez" w:date="2021-10-22T13:37:00Z" w:initials="ELN">
    <w:p w14:paraId="0E3DBC2A" w14:textId="29B28791" w:rsidR="00C27B6F" w:rsidRDefault="00C27B6F">
      <w:pPr>
        <w:pStyle w:val="CommentText"/>
      </w:pPr>
      <w:r>
        <w:rPr>
          <w:rStyle w:val="CommentReference"/>
        </w:rPr>
        <w:annotationRef/>
      </w:r>
      <w:r>
        <w:t>The citation is incorrect, in that it appears to contain a first name initial</w:t>
      </w:r>
      <w:proofErr w:type="gramStart"/>
      <w:r>
        <w:t xml:space="preserve">.  </w:t>
      </w:r>
      <w:proofErr w:type="gramEnd"/>
      <w:r>
        <w:t>But more importantly, the last name does not correspond to the names listed above</w:t>
      </w:r>
      <w:proofErr w:type="gramStart"/>
      <w:r>
        <w:t xml:space="preserve">.  </w:t>
      </w:r>
      <w:proofErr w:type="gramEnd"/>
      <w:r>
        <w:t>Either it’s wrong here, or wrong above.</w:t>
      </w:r>
    </w:p>
  </w:comment>
  <w:comment w:id="88" w:author="Eloy L Nunez" w:date="2021-10-22T13:38:00Z" w:initials="ELN">
    <w:p w14:paraId="41077DF2" w14:textId="627376CF" w:rsidR="00C27B6F" w:rsidRDefault="00C27B6F">
      <w:pPr>
        <w:pStyle w:val="CommentText"/>
      </w:pPr>
      <w:r>
        <w:rPr>
          <w:rStyle w:val="CommentReference"/>
        </w:rPr>
        <w:annotationRef/>
      </w:r>
      <w:r>
        <w:t>Same.</w:t>
      </w:r>
    </w:p>
  </w:comment>
  <w:comment w:id="89" w:author="Eloy L Nunez" w:date="2021-10-22T13:38:00Z" w:initials="ELN">
    <w:p w14:paraId="02A1CB94" w14:textId="140BA138" w:rsidR="00C27B6F" w:rsidRDefault="00C27B6F">
      <w:pPr>
        <w:pStyle w:val="CommentText"/>
      </w:pPr>
      <w:r>
        <w:rPr>
          <w:rStyle w:val="CommentReference"/>
        </w:rPr>
        <w:annotationRef/>
      </w:r>
    </w:p>
  </w:comment>
  <w:comment w:id="90" w:author="Eloy L Nunez" w:date="2021-10-22T13:38:00Z" w:initials="ELN">
    <w:p w14:paraId="1D349A85" w14:textId="0785D666" w:rsidR="00C27B6F" w:rsidRDefault="00C27B6F">
      <w:pPr>
        <w:pStyle w:val="CommentText"/>
      </w:pPr>
      <w:r>
        <w:rPr>
          <w:rStyle w:val="CommentReference"/>
        </w:rPr>
        <w:annotationRef/>
      </w:r>
      <w:r>
        <w:t>Another dangling heading.</w:t>
      </w:r>
    </w:p>
  </w:comment>
  <w:comment w:id="91" w:author="Eloy L Nunez" w:date="2021-10-22T13:39:00Z" w:initials="ELN">
    <w:p w14:paraId="347EC8B1" w14:textId="287E3375" w:rsidR="00C27B6F" w:rsidRDefault="00C27B6F">
      <w:pPr>
        <w:pStyle w:val="CommentText"/>
      </w:pPr>
      <w:r>
        <w:rPr>
          <w:rStyle w:val="CommentReference"/>
        </w:rPr>
        <w:annotationRef/>
      </w:r>
      <w:r>
        <w:t>Get rid of all this empty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8F39AD" w15:done="0"/>
  <w15:commentEx w15:paraId="1D94E476" w15:done="0"/>
  <w15:commentEx w15:paraId="58EB3A67" w15:done="0"/>
  <w15:commentEx w15:paraId="6227D232" w15:done="0"/>
  <w15:commentEx w15:paraId="66A69C0E" w15:done="0"/>
  <w15:commentEx w15:paraId="0BBF9790" w15:done="0"/>
  <w15:commentEx w15:paraId="0ED0ACF4" w15:done="0"/>
  <w15:commentEx w15:paraId="133B8B43" w15:done="0"/>
  <w15:commentEx w15:paraId="0CA07433" w15:done="0"/>
  <w15:commentEx w15:paraId="79FF78A4" w15:done="0"/>
  <w15:commentEx w15:paraId="43807E62" w15:done="0"/>
  <w15:commentEx w15:paraId="193B355F" w15:done="0"/>
  <w15:commentEx w15:paraId="393EA81F" w15:done="0"/>
  <w15:commentEx w15:paraId="328C625E" w15:done="0"/>
  <w15:commentEx w15:paraId="54CF039A" w15:done="0"/>
  <w15:commentEx w15:paraId="7968F919" w15:done="0"/>
  <w15:commentEx w15:paraId="40AC829D" w15:done="0"/>
  <w15:commentEx w15:paraId="184C8E4A" w15:done="0"/>
  <w15:commentEx w15:paraId="55028602" w15:done="0"/>
  <w15:commentEx w15:paraId="61FF9703" w15:done="0"/>
  <w15:commentEx w15:paraId="5326C7C0" w15:done="0"/>
  <w15:commentEx w15:paraId="5918FAEC" w15:done="0"/>
  <w15:commentEx w15:paraId="0DD40F47" w15:done="0"/>
  <w15:commentEx w15:paraId="1437557B" w15:done="0"/>
  <w15:commentEx w15:paraId="6776B00E" w15:done="0"/>
  <w15:commentEx w15:paraId="0E3DBC2A" w15:done="0"/>
  <w15:commentEx w15:paraId="41077DF2" w15:done="0"/>
  <w15:commentEx w15:paraId="02A1CB94" w15:done="0"/>
  <w15:commentEx w15:paraId="1D349A85" w15:done="0"/>
  <w15:commentEx w15:paraId="347EC8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2846" w16cex:dateUtc="2021-10-22T16:08:00Z"/>
  <w16cex:commentExtensible w16cex:durableId="251D2915" w16cex:dateUtc="2021-10-22T16:12:00Z"/>
  <w16cex:commentExtensible w16cex:durableId="251D298A" w16cex:dateUtc="2021-10-22T16:14:00Z"/>
  <w16cex:commentExtensible w16cex:durableId="251D2AED" w16cex:dateUtc="2021-10-22T16:19:00Z"/>
  <w16cex:commentExtensible w16cex:durableId="251D2C69" w16cex:dateUtc="2021-10-22T16:26:00Z"/>
  <w16cex:commentExtensible w16cex:durableId="251D2D72" w16cex:dateUtc="2021-10-22T16:30:00Z"/>
  <w16cex:commentExtensible w16cex:durableId="251D2E2E" w16cex:dateUtc="2021-10-22T16:33:00Z"/>
  <w16cex:commentExtensible w16cex:durableId="251D2F3F" w16cex:dateUtc="2021-10-22T16:38:00Z"/>
  <w16cex:commentExtensible w16cex:durableId="251D3817" w16cex:dateUtc="2021-10-22T17:16:00Z"/>
  <w16cex:commentExtensible w16cex:durableId="251D383C" w16cex:dateUtc="2021-10-22T17:16:00Z"/>
  <w16cex:commentExtensible w16cex:durableId="251D38A9" w16cex:dateUtc="2021-10-22T17:18:00Z"/>
  <w16cex:commentExtensible w16cex:durableId="251D3904" w16cex:dateUtc="2021-10-22T17:20:00Z"/>
  <w16cex:commentExtensible w16cex:durableId="251D3934" w16cex:dateUtc="2021-10-22T17:20:00Z"/>
  <w16cex:commentExtensible w16cex:durableId="251D396F" w16cex:dateUtc="2021-10-22T17:21:00Z"/>
  <w16cex:commentExtensible w16cex:durableId="251D39D6" w16cex:dateUtc="2021-10-22T17:23:00Z"/>
  <w16cex:commentExtensible w16cex:durableId="251D3A05" w16cex:dateUtc="2021-10-22T17:24:00Z"/>
  <w16cex:commentExtensible w16cex:durableId="251D3A4A" w16cex:dateUtc="2021-10-22T17:25:00Z"/>
  <w16cex:commentExtensible w16cex:durableId="251D3A9A" w16cex:dateUtc="2021-10-22T17:26:00Z"/>
  <w16cex:commentExtensible w16cex:durableId="251D3AFD" w16cex:dateUtc="2021-10-22T17:28:00Z"/>
  <w16cex:commentExtensible w16cex:durableId="251D3B23" w16cex:dateUtc="2021-10-22T17:29:00Z"/>
  <w16cex:commentExtensible w16cex:durableId="251D3B55" w16cex:dateUtc="2021-10-22T17:29:00Z"/>
  <w16cex:commentExtensible w16cex:durableId="251D3BD7" w16cex:dateUtc="2021-10-22T17:32:00Z"/>
  <w16cex:commentExtensible w16cex:durableId="251D3C38" w16cex:dateUtc="2021-10-22T17:33:00Z"/>
  <w16cex:commentExtensible w16cex:durableId="251D3CBA" w16cex:dateUtc="2021-10-22T17:35:00Z"/>
  <w16cex:commentExtensible w16cex:durableId="251D3CF4" w16cex:dateUtc="2021-10-22T17:36:00Z"/>
  <w16cex:commentExtensible w16cex:durableId="251D3D1B" w16cex:dateUtc="2021-10-22T17:37:00Z"/>
  <w16cex:commentExtensible w16cex:durableId="251D3D64" w16cex:dateUtc="2021-10-22T17:38:00Z"/>
  <w16cex:commentExtensible w16cex:durableId="251D3D6B" w16cex:dateUtc="2021-10-22T17:38:00Z"/>
  <w16cex:commentExtensible w16cex:durableId="251D3D6F" w16cex:dateUtc="2021-10-22T17:38:00Z"/>
  <w16cex:commentExtensible w16cex:durableId="251D3DA2" w16cex:dateUtc="2021-10-22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8F39AD" w16cid:durableId="251D2846"/>
  <w16cid:commentId w16cid:paraId="1D94E476" w16cid:durableId="251D2915"/>
  <w16cid:commentId w16cid:paraId="58EB3A67" w16cid:durableId="251D298A"/>
  <w16cid:commentId w16cid:paraId="6227D232" w16cid:durableId="251D2AED"/>
  <w16cid:commentId w16cid:paraId="66A69C0E" w16cid:durableId="251D2C69"/>
  <w16cid:commentId w16cid:paraId="0BBF9790" w16cid:durableId="251D2D72"/>
  <w16cid:commentId w16cid:paraId="0ED0ACF4" w16cid:durableId="251D2E2E"/>
  <w16cid:commentId w16cid:paraId="133B8B43" w16cid:durableId="251D2F3F"/>
  <w16cid:commentId w16cid:paraId="0CA07433" w16cid:durableId="251D3817"/>
  <w16cid:commentId w16cid:paraId="79FF78A4" w16cid:durableId="251D383C"/>
  <w16cid:commentId w16cid:paraId="43807E62" w16cid:durableId="251D38A9"/>
  <w16cid:commentId w16cid:paraId="193B355F" w16cid:durableId="251D3904"/>
  <w16cid:commentId w16cid:paraId="393EA81F" w16cid:durableId="251D3934"/>
  <w16cid:commentId w16cid:paraId="328C625E" w16cid:durableId="251D396F"/>
  <w16cid:commentId w16cid:paraId="54CF039A" w16cid:durableId="251D39D6"/>
  <w16cid:commentId w16cid:paraId="7968F919" w16cid:durableId="251D3A05"/>
  <w16cid:commentId w16cid:paraId="40AC829D" w16cid:durableId="251D3A4A"/>
  <w16cid:commentId w16cid:paraId="184C8E4A" w16cid:durableId="251D3A9A"/>
  <w16cid:commentId w16cid:paraId="55028602" w16cid:durableId="251D3AFD"/>
  <w16cid:commentId w16cid:paraId="61FF9703" w16cid:durableId="251D3B23"/>
  <w16cid:commentId w16cid:paraId="5326C7C0" w16cid:durableId="251D3B55"/>
  <w16cid:commentId w16cid:paraId="5918FAEC" w16cid:durableId="251D3BD7"/>
  <w16cid:commentId w16cid:paraId="0DD40F47" w16cid:durableId="251D3C38"/>
  <w16cid:commentId w16cid:paraId="1437557B" w16cid:durableId="251D3CBA"/>
  <w16cid:commentId w16cid:paraId="6776B00E" w16cid:durableId="251D3CF4"/>
  <w16cid:commentId w16cid:paraId="0E3DBC2A" w16cid:durableId="251D3D1B"/>
  <w16cid:commentId w16cid:paraId="41077DF2" w16cid:durableId="251D3D64"/>
  <w16cid:commentId w16cid:paraId="02A1CB94" w16cid:durableId="251D3D6B"/>
  <w16cid:commentId w16cid:paraId="1D349A85" w16cid:durableId="251D3D6F"/>
  <w16cid:commentId w16cid:paraId="347EC8B1" w16cid:durableId="251D3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4F90" w14:textId="77777777" w:rsidR="00420852" w:rsidRDefault="00420852" w:rsidP="000F14BB">
      <w:pPr>
        <w:spacing w:after="0" w:line="240" w:lineRule="auto"/>
      </w:pPr>
      <w:r>
        <w:separator/>
      </w:r>
    </w:p>
  </w:endnote>
  <w:endnote w:type="continuationSeparator" w:id="0">
    <w:p w14:paraId="23DA17BA" w14:textId="77777777" w:rsidR="00420852" w:rsidRDefault="00420852"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D8CC" w14:textId="77777777" w:rsidR="00420852" w:rsidRDefault="00420852" w:rsidP="000F14BB">
      <w:pPr>
        <w:spacing w:after="0" w:line="240" w:lineRule="auto"/>
      </w:pPr>
      <w:r>
        <w:separator/>
      </w:r>
    </w:p>
  </w:footnote>
  <w:footnote w:type="continuationSeparator" w:id="0">
    <w:p w14:paraId="23C00B32" w14:textId="77777777" w:rsidR="00420852" w:rsidRDefault="00420852"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oy L Nunez">
    <w15:presenceInfo w15:providerId="AD" w15:userId="S::eloy.nunez@saintleo.edu::a132856d-ee7f-40e3-8144-28ec447d4c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q4FAKx5ZRQtAAAA"/>
    <w:docVar w:name="dgnword-docGUID" w:val="{FB03A9A2-6843-4F8E-8E15-CFDF46ABFC60}"/>
    <w:docVar w:name="dgnword-eventsink" w:val="72189060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123"/>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49FB"/>
    <w:rsid w:val="002657B5"/>
    <w:rsid w:val="002721C3"/>
    <w:rsid w:val="002A3536"/>
    <w:rsid w:val="002C7F6A"/>
    <w:rsid w:val="002D389E"/>
    <w:rsid w:val="002E4560"/>
    <w:rsid w:val="002E4CAA"/>
    <w:rsid w:val="002F5338"/>
    <w:rsid w:val="00355466"/>
    <w:rsid w:val="00357F5A"/>
    <w:rsid w:val="003A0A39"/>
    <w:rsid w:val="003A63C0"/>
    <w:rsid w:val="003A6D6A"/>
    <w:rsid w:val="003C0F30"/>
    <w:rsid w:val="00406CBF"/>
    <w:rsid w:val="00410A61"/>
    <w:rsid w:val="00417A56"/>
    <w:rsid w:val="00420852"/>
    <w:rsid w:val="00423FD7"/>
    <w:rsid w:val="00430C51"/>
    <w:rsid w:val="00443B0D"/>
    <w:rsid w:val="00450EE8"/>
    <w:rsid w:val="00495AA2"/>
    <w:rsid w:val="004C7335"/>
    <w:rsid w:val="004D02E5"/>
    <w:rsid w:val="004F08BE"/>
    <w:rsid w:val="004F6479"/>
    <w:rsid w:val="004F6BB8"/>
    <w:rsid w:val="0051215F"/>
    <w:rsid w:val="00516EDB"/>
    <w:rsid w:val="0052213A"/>
    <w:rsid w:val="0053138F"/>
    <w:rsid w:val="00533F04"/>
    <w:rsid w:val="005443F3"/>
    <w:rsid w:val="0057607F"/>
    <w:rsid w:val="005975DA"/>
    <w:rsid w:val="005A06B6"/>
    <w:rsid w:val="005C6DED"/>
    <w:rsid w:val="005C7B85"/>
    <w:rsid w:val="005E2E13"/>
    <w:rsid w:val="005F382F"/>
    <w:rsid w:val="00620929"/>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B50F4"/>
    <w:rsid w:val="008C5848"/>
    <w:rsid w:val="00900C0D"/>
    <w:rsid w:val="00904515"/>
    <w:rsid w:val="0092228A"/>
    <w:rsid w:val="00930A79"/>
    <w:rsid w:val="00935E13"/>
    <w:rsid w:val="00936870"/>
    <w:rsid w:val="00952914"/>
    <w:rsid w:val="00971E62"/>
    <w:rsid w:val="00974667"/>
    <w:rsid w:val="00977958"/>
    <w:rsid w:val="00981F68"/>
    <w:rsid w:val="00982A0C"/>
    <w:rsid w:val="009840BC"/>
    <w:rsid w:val="009A0F3E"/>
    <w:rsid w:val="009A40C8"/>
    <w:rsid w:val="009A61D9"/>
    <w:rsid w:val="009D473A"/>
    <w:rsid w:val="009F00E1"/>
    <w:rsid w:val="00A32E1F"/>
    <w:rsid w:val="00A35E30"/>
    <w:rsid w:val="00A54A18"/>
    <w:rsid w:val="00A5746B"/>
    <w:rsid w:val="00A6493D"/>
    <w:rsid w:val="00A84E42"/>
    <w:rsid w:val="00AA7133"/>
    <w:rsid w:val="00AC1B41"/>
    <w:rsid w:val="00AD5CD0"/>
    <w:rsid w:val="00AD605E"/>
    <w:rsid w:val="00B112F7"/>
    <w:rsid w:val="00B60441"/>
    <w:rsid w:val="00B63045"/>
    <w:rsid w:val="00B85561"/>
    <w:rsid w:val="00B87BBD"/>
    <w:rsid w:val="00B91595"/>
    <w:rsid w:val="00BA6A22"/>
    <w:rsid w:val="00BB2DFB"/>
    <w:rsid w:val="00BB46E1"/>
    <w:rsid w:val="00C17EE3"/>
    <w:rsid w:val="00C27B6F"/>
    <w:rsid w:val="00C340C8"/>
    <w:rsid w:val="00C4732B"/>
    <w:rsid w:val="00C53ABA"/>
    <w:rsid w:val="00C552DC"/>
    <w:rsid w:val="00C578FD"/>
    <w:rsid w:val="00C730F2"/>
    <w:rsid w:val="00C8230F"/>
    <w:rsid w:val="00C85228"/>
    <w:rsid w:val="00CA05DE"/>
    <w:rsid w:val="00CA36FE"/>
    <w:rsid w:val="00CB20AD"/>
    <w:rsid w:val="00CE6426"/>
    <w:rsid w:val="00CF565B"/>
    <w:rsid w:val="00D15715"/>
    <w:rsid w:val="00D237F9"/>
    <w:rsid w:val="00DA5244"/>
    <w:rsid w:val="00DD35C8"/>
    <w:rsid w:val="00DF0314"/>
    <w:rsid w:val="00DF0C84"/>
    <w:rsid w:val="00DF282C"/>
    <w:rsid w:val="00E14ABB"/>
    <w:rsid w:val="00E20743"/>
    <w:rsid w:val="00E21992"/>
    <w:rsid w:val="00E21A2E"/>
    <w:rsid w:val="00E37080"/>
    <w:rsid w:val="00E4570C"/>
    <w:rsid w:val="00E60AED"/>
    <w:rsid w:val="00E6224C"/>
    <w:rsid w:val="00E82373"/>
    <w:rsid w:val="00EA106B"/>
    <w:rsid w:val="00EC605C"/>
    <w:rsid w:val="00EC7A6F"/>
    <w:rsid w:val="00EE2D6F"/>
    <w:rsid w:val="00EE6D07"/>
    <w:rsid w:val="00EF1013"/>
    <w:rsid w:val="00F261CD"/>
    <w:rsid w:val="00F41027"/>
    <w:rsid w:val="00F534B3"/>
    <w:rsid w:val="00F60D74"/>
    <w:rsid w:val="00F7671E"/>
    <w:rsid w:val="00F923B5"/>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 w:type="character" w:styleId="CommentReference">
    <w:name w:val="annotation reference"/>
    <w:basedOn w:val="DefaultParagraphFont"/>
    <w:uiPriority w:val="99"/>
    <w:semiHidden/>
    <w:unhideWhenUsed/>
    <w:rsid w:val="009A61D9"/>
    <w:rPr>
      <w:sz w:val="16"/>
      <w:szCs w:val="16"/>
    </w:rPr>
  </w:style>
  <w:style w:type="paragraph" w:styleId="CommentText">
    <w:name w:val="annotation text"/>
    <w:basedOn w:val="Normal"/>
    <w:link w:val="CommentTextChar"/>
    <w:uiPriority w:val="99"/>
    <w:semiHidden/>
    <w:unhideWhenUsed/>
    <w:rsid w:val="009A61D9"/>
    <w:pPr>
      <w:spacing w:line="240" w:lineRule="auto"/>
    </w:pPr>
    <w:rPr>
      <w:sz w:val="20"/>
      <w:szCs w:val="20"/>
    </w:rPr>
  </w:style>
  <w:style w:type="character" w:customStyle="1" w:styleId="CommentTextChar">
    <w:name w:val="Comment Text Char"/>
    <w:basedOn w:val="DefaultParagraphFont"/>
    <w:link w:val="CommentText"/>
    <w:uiPriority w:val="99"/>
    <w:semiHidden/>
    <w:rsid w:val="009A61D9"/>
    <w:rPr>
      <w:sz w:val="20"/>
      <w:szCs w:val="20"/>
    </w:rPr>
  </w:style>
  <w:style w:type="paragraph" w:styleId="CommentSubject">
    <w:name w:val="annotation subject"/>
    <w:basedOn w:val="CommentText"/>
    <w:next w:val="CommentText"/>
    <w:link w:val="CommentSubjectChar"/>
    <w:uiPriority w:val="99"/>
    <w:semiHidden/>
    <w:unhideWhenUsed/>
    <w:rsid w:val="009A61D9"/>
    <w:rPr>
      <w:b/>
      <w:bCs/>
    </w:rPr>
  </w:style>
  <w:style w:type="character" w:customStyle="1" w:styleId="CommentSubjectChar">
    <w:name w:val="Comment Subject Char"/>
    <w:basedOn w:val="CommentTextChar"/>
    <w:link w:val="CommentSubject"/>
    <w:uiPriority w:val="99"/>
    <w:semiHidden/>
    <w:rsid w:val="009A61D9"/>
    <w:rPr>
      <w:b/>
      <w:bCs/>
      <w:sz w:val="20"/>
      <w:szCs w:val="20"/>
    </w:rPr>
  </w:style>
  <w:style w:type="paragraph" w:styleId="Revision">
    <w:name w:val="Revision"/>
    <w:hidden/>
    <w:uiPriority w:val="99"/>
    <w:semiHidden/>
    <w:rsid w:val="002F53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cose.2021.102382" TargetMode="External"/><Relationship Id="rId18" Type="http://schemas.openxmlformats.org/officeDocument/2006/relationships/hyperlink" Target="https://doi.org/10.1080/1478601X.2016.117028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moneyweek.com/investments/stocks-and-shares/share-tips/603917/cash-in-on-the-fight-against-cybercrime" TargetMode="External"/><Relationship Id="rId17" Type="http://schemas.openxmlformats.org/officeDocument/2006/relationships/hyperlink" Target="https://doi.org/10.1080/10511253.2018.1439513" TargetMode="External"/><Relationship Id="rId2" Type="http://schemas.openxmlformats.org/officeDocument/2006/relationships/styles" Target="styles.xml"/><Relationship Id="rId16" Type="http://schemas.openxmlformats.org/officeDocument/2006/relationships/hyperlink" Target="https://doi.org/10.1080/1478601X.2016.117028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7781/P002372" TargetMode="External"/><Relationship Id="rId5" Type="http://schemas.openxmlformats.org/officeDocument/2006/relationships/footnotes" Target="footnotes.xml"/><Relationship Id="rId15" Type="http://schemas.openxmlformats.org/officeDocument/2006/relationships/hyperlink" Target="https://doi.org/10.1186/s42400-019-0038-7"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088/1742-6596/1533/3/03201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77/000271621878367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26950</Words>
  <Characters>153616</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2</cp:revision>
  <dcterms:created xsi:type="dcterms:W3CDTF">2021-10-26T01:24:00Z</dcterms:created>
  <dcterms:modified xsi:type="dcterms:W3CDTF">2021-10-26T01:24:00Z</dcterms:modified>
</cp:coreProperties>
</file>